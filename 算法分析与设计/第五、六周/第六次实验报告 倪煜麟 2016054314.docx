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  <w:lang w:eastAsia="zh-TW"/>
        </w:rPr>
        <w:t>暨南大学本科实验报告</w:t>
      </w:r>
    </w:p>
    <w:p>
      <w:pPr>
        <w:spacing w:line="42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课程名称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算法分析与设计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TW"/>
        </w:rPr>
        <w:t>成绩评定</w:t>
      </w:r>
      <w:r>
        <w:rPr>
          <w:rFonts w:ascii="宋体" w:hAnsi="宋体" w:eastAsia="宋体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实验项目名称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第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六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周课程实验   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</w:t>
      </w:r>
      <w:r>
        <w:rPr>
          <w:rFonts w:hint="eastAsia" w:ascii="宋体" w:hAnsi="宋体" w:eastAsia="宋体"/>
          <w:sz w:val="28"/>
          <w:szCs w:val="28"/>
          <w:lang w:eastAsia="zh-TW"/>
        </w:rPr>
        <w:t>指导教师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李军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实验项目编号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 0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1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  </w:t>
      </w:r>
      <w:r>
        <w:rPr>
          <w:rFonts w:hint="eastAsia" w:ascii="宋体" w:hAnsi="宋体" w:eastAsia="宋体"/>
          <w:sz w:val="28"/>
          <w:szCs w:val="28"/>
          <w:lang w:eastAsia="zh-TW"/>
        </w:rPr>
        <w:t>实验项目类型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设计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TW"/>
        </w:rPr>
        <w:t>实验地点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  <w:lang w:eastAsia="zh-TW"/>
        </w:rPr>
        <w:t>机房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学生姓名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倪煜麟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</w:t>
      </w:r>
      <w:r>
        <w:rPr>
          <w:rFonts w:hint="eastAsia" w:ascii="宋体" w:hAnsi="宋体" w:eastAsia="宋体"/>
          <w:sz w:val="28"/>
          <w:szCs w:val="28"/>
          <w:lang w:eastAsia="zh-TW"/>
        </w:rPr>
        <w:t>学号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2016054314</w:t>
      </w:r>
      <w:r>
        <w:rPr>
          <w:rFonts w:ascii="宋体" w:hAnsi="宋体" w:eastAsia="宋体"/>
          <w:sz w:val="28"/>
          <w:szCs w:val="28"/>
          <w:u w:val="single"/>
        </w:rPr>
        <w:t xml:space="preserve">          </w:t>
      </w:r>
    </w:p>
    <w:p>
      <w:pPr>
        <w:numPr>
          <w:ins w:id="0" w:author="MC SYSTEM" w:date="2006-06-11T14:06:00Z"/>
        </w:numPr>
        <w:spacing w:line="420" w:lineRule="exac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学院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  <w:lang w:eastAsia="zh-TW"/>
        </w:rPr>
        <w:t>电气信息学院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</w:t>
      </w:r>
      <w:r>
        <w:rPr>
          <w:rFonts w:hint="eastAsia" w:ascii="宋体" w:hAnsi="宋体" w:eastAsia="宋体"/>
          <w:sz w:val="28"/>
          <w:szCs w:val="28"/>
          <w:lang w:eastAsia="zh-TW"/>
        </w:rPr>
        <w:t>专业</w:t>
      </w:r>
      <w:r>
        <w:rPr>
          <w:rFonts w:ascii="宋体" w:hAnsi="宋体" w:eastAsia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宋体" w:hAnsi="宋体" w:eastAsia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软件工程</w:t>
      </w:r>
      <w:r>
        <w:rPr>
          <w:rFonts w:ascii="宋体" w:hAnsi="宋体" w:eastAsia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      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spacing w:line="420" w:lineRule="exac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实验时间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201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 w:eastAsia="宋体"/>
          <w:sz w:val="28"/>
          <w:szCs w:val="28"/>
          <w:lang w:eastAsia="zh-TW"/>
        </w:rPr>
        <w:t>年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3</w:t>
      </w:r>
      <w:r>
        <w:rPr>
          <w:rFonts w:hint="eastAsia" w:ascii="宋体" w:hAnsi="宋体" w:eastAsia="宋体"/>
          <w:sz w:val="28"/>
          <w:szCs w:val="28"/>
          <w:lang w:eastAsia="zh-TW"/>
        </w:rPr>
        <w:t>月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4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TW"/>
        </w:rPr>
        <w:t>日</w:t>
      </w:r>
    </w:p>
    <w:p>
      <w:pPr>
        <w:spacing w:line="360" w:lineRule="auto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  <w:lang w:eastAsia="zh-TW"/>
        </w:rPr>
        <w:t>一、实验目的</w:t>
      </w:r>
    </w:p>
    <w:p>
      <w:pPr>
        <w:pStyle w:val="2"/>
        <w:numPr>
          <w:ilvl w:val="0"/>
          <w:numId w:val="2"/>
        </w:numPr>
        <w:rPr>
          <w:rFonts w:hint="eastAsia" w:hAnsi="宋体"/>
          <w:sz w:val="24"/>
        </w:rPr>
      </w:pPr>
      <w:r>
        <w:rPr>
          <w:rFonts w:hint="eastAsia" w:hAnsi="宋体" w:eastAsia="宋体"/>
          <w:sz w:val="24"/>
          <w:lang w:val="en-US" w:eastAsia="zh-CN"/>
        </w:rPr>
        <w:t>学习、熟悉</w:t>
      </w:r>
      <w:r>
        <w:rPr>
          <w:rFonts w:hint="eastAsia" w:hAnsi="宋体"/>
          <w:sz w:val="24"/>
          <w:lang w:val="en-US" w:eastAsia="zh-CN"/>
        </w:rPr>
        <w:t>回溯</w:t>
      </w:r>
      <w:r>
        <w:rPr>
          <w:rFonts w:hint="eastAsia" w:hAnsi="宋体" w:eastAsia="宋体"/>
          <w:sz w:val="24"/>
          <w:lang w:val="en-US" w:eastAsia="zh-CN"/>
        </w:rPr>
        <w:t>算法</w:t>
      </w:r>
      <w:r>
        <w:rPr>
          <w:rFonts w:hint="eastAsia" w:hAnsi="宋体" w:eastAsia="宋体"/>
          <w:sz w:val="24"/>
          <w:lang w:eastAsia="zh-TW"/>
        </w:rPr>
        <w:t>；</w:t>
      </w:r>
      <w:r>
        <w:rPr>
          <w:rFonts w:hint="eastAsia" w:hAnsi="宋体" w:eastAsia="宋体"/>
          <w:sz w:val="24"/>
        </w:rPr>
        <w:t xml:space="preserve"> </w:t>
      </w:r>
    </w:p>
    <w:p>
      <w:pPr>
        <w:pStyle w:val="2"/>
        <w:numPr>
          <w:ilvl w:val="0"/>
          <w:numId w:val="2"/>
        </w:numPr>
        <w:rPr>
          <w:rFonts w:hint="eastAsia" w:hAnsi="宋体"/>
          <w:sz w:val="24"/>
        </w:rPr>
      </w:pPr>
      <w:r>
        <w:rPr>
          <w:rFonts w:hint="eastAsia" w:hAnsi="宋体" w:eastAsia="宋体"/>
          <w:sz w:val="24"/>
          <w:lang w:val="en-US" w:eastAsia="zh-CN"/>
        </w:rPr>
        <w:t>学习</w:t>
      </w:r>
      <w:r>
        <w:rPr>
          <w:rFonts w:hint="eastAsia" w:hAnsi="宋体"/>
          <w:sz w:val="24"/>
          <w:lang w:val="en-US" w:eastAsia="zh-CN"/>
        </w:rPr>
        <w:t>回溯</w:t>
      </w:r>
      <w:r>
        <w:rPr>
          <w:rFonts w:hint="eastAsia" w:hAnsi="宋体" w:eastAsia="宋体"/>
          <w:sz w:val="24"/>
          <w:lang w:val="en-US" w:eastAsia="zh-CN"/>
        </w:rPr>
        <w:t>的思想</w:t>
      </w:r>
      <w:r>
        <w:rPr>
          <w:rFonts w:hint="eastAsia" w:hAnsi="宋体" w:eastAsia="宋体"/>
          <w:sz w:val="24"/>
          <w:lang w:eastAsia="zh-TW"/>
        </w:rPr>
        <w:t>；</w:t>
      </w:r>
    </w:p>
    <w:p>
      <w:pPr>
        <w:snapToGrid w:val="0"/>
        <w:ind w:firstLine="420" w:firstLineChars="200"/>
        <w:rPr>
          <w:rFonts w:hint="eastAsia" w:ascii="宋体" w:hAnsi="宋体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  <w:lang w:eastAsia="zh-TW"/>
        </w:rPr>
        <w:t>二、实验环境</w:t>
      </w:r>
    </w:p>
    <w:p>
      <w:pPr>
        <w:ind w:firstLine="42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  <w:lang w:val="en-US" w:eastAsia="zh-CN"/>
        </w:rPr>
        <w:t xml:space="preserve">Dev C++ 5.7.1 </w:t>
      </w:r>
      <w:r>
        <w:rPr>
          <w:rFonts w:hint="eastAsia" w:ascii="宋体" w:hAnsi="宋体" w:eastAsia="宋体"/>
          <w:sz w:val="24"/>
          <w:szCs w:val="21"/>
          <w:lang w:eastAsia="zh-TW"/>
        </w:rPr>
        <w:t>编程环境。</w:t>
      </w:r>
    </w:p>
    <w:p>
      <w:pPr>
        <w:ind w:firstLine="420"/>
        <w:rPr>
          <w:rFonts w:hint="eastAsia" w:ascii="宋体" w:hAnsi="宋体"/>
          <w:szCs w:val="21"/>
        </w:rPr>
      </w:pPr>
    </w:p>
    <w:p>
      <w:pPr>
        <w:rPr>
          <w:rFonts w:hint="eastAsia" w:ascii="宋体" w:hAnsi="宋体" w:eastAsia="宋体"/>
          <w:b/>
          <w:sz w:val="28"/>
          <w:szCs w:val="28"/>
          <w:lang w:eastAsia="zh-TW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三</w:t>
      </w:r>
      <w:r>
        <w:rPr>
          <w:rFonts w:hint="eastAsia" w:ascii="宋体" w:hAnsi="宋体" w:eastAsia="宋体"/>
          <w:b/>
          <w:sz w:val="28"/>
          <w:szCs w:val="28"/>
          <w:lang w:eastAsia="zh-TW"/>
        </w:rPr>
        <w:t>、实验内容</w:t>
      </w:r>
    </w:p>
    <w:p>
      <w:pPr>
        <w:pStyle w:val="9"/>
        <w:numPr>
          <w:ilvl w:val="0"/>
          <w:numId w:val="3"/>
        </w:numPr>
      </w:pPr>
      <w:r>
        <w:rPr>
          <w:rFonts w:hint="eastAsia"/>
        </w:rPr>
        <w:t>n后问题（5.5节）</w:t>
      </w:r>
    </w:p>
    <w:p>
      <w:pPr>
        <w:spacing w:line="240" w:lineRule="atLeast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对于回溯法解n后问题，在5.5节ppt所涉及的算法基础上，我们可以引入位运算提高算法效率。</w:t>
      </w:r>
    </w:p>
    <w:p>
      <w:pPr>
        <w:spacing w:line="240" w:lineRule="atLeast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1198880</wp:posOffset>
                </wp:positionV>
                <wp:extent cx="3492500" cy="290830"/>
                <wp:effectExtent l="12700" t="12700" r="15240" b="1651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625" y="7021195"/>
                          <a:ext cx="3492500" cy="2908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85pt;margin-top:94.4pt;height:22.9pt;width:275pt;z-index:251658240;v-text-anchor:middle;mso-width-relative:page;mso-height-relative:page;" filled="f" stroked="t" coordsize="21600,21600" arcsize="0.166666666666667" o:gfxdata="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GsDmjYAAAACgEAAA8AAAAAAAAAAQAgAAAAIgAAAGRycy9kb3ducmV2LnhtbFBLAQIUABQA&#10;AAAIAIdO4kCy/PGlYgIAAH0EAAAOAAAAAAAAAAEAIAAAACcBAABkcnMvZTJvRG9jLnhtbFBLBQYA&#10;AAAABgAGAFkBAAD7BQAAAAA=&#10;">
                <v:fill on="f" focussize="0,0"/>
                <v:stroke weight="2pt" color="#FF0000 [3209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98825" cy="2359660"/>
            <wp:effectExtent l="0" t="0" r="8255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如n=6时，对于已有状态如图，引入3个参数row、ld、rd，分别表示对于depth=4时（即第4行的情况），纵向1、3、4不可放置棋子（第四行红线出现的列），左下-右上对角线（第四行蓝色出现的列）1，4不可放置棋子，左上-右下对角线同理可得。</w:t>
      </w:r>
    </w:p>
    <w:p>
      <w:pPr>
        <w:spacing w:line="240" w:lineRule="atLeast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此时pos = !(row|ld|rd) = !(101111) = 010000。意为第depth=4行，第二个位置可以放置棋子。</w:t>
      </w:r>
    </w:p>
    <w:p>
      <w:pPr>
        <w:spacing w:line="240" w:lineRule="atLeast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状态转移depth+1（下一层递归）</w:t>
      </w:r>
    </w:p>
    <w:p>
      <w:pPr>
        <w:spacing w:line="240" w:lineRule="atLeast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row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+= pos;  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ld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= (ld+pos) &lt;&lt; 1;  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rd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= (rd+pos) &gt;&gt; 1;即可。</w:t>
      </w:r>
    </w:p>
    <w:p>
      <w:pPr>
        <w:spacing w:line="240" w:lineRule="atLeast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效果如图：</w:t>
      </w:r>
    </w:p>
    <w:p>
      <w:pPr>
        <w:spacing w:line="240" w:lineRule="atLeast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1577340</wp:posOffset>
                </wp:positionV>
                <wp:extent cx="3470910" cy="293370"/>
                <wp:effectExtent l="12700" t="12700" r="21590" b="1397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0910" cy="2933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.25pt;margin-top:124.2pt;height:23.1pt;width:273.3pt;z-index:251659264;v-text-anchor:middle;mso-width-relative:page;mso-height-relative:page;" filled="f" stroked="t" coordsize="21600,21600" arcsize="0.166666666666667" o:gfxdata="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QVOGtoAAAAK&#10;AQAADwAAAAAAAAABACAAAAAiAAAAZHJzL2Rvd25yZXYueG1sUEsBAhQAFAAAAAgAh07iQJk69CxT&#10;AgAAcwQAAA4AAAAAAAAAAQAgAAAAKQEAAGRycy9lMm9Eb2MueG1sUEsFBgAAAAAGAAYAWQEAAO4F&#10;AAAAAA==&#10;">
                <v:fill on="f" focussize="0,0"/>
                <v:stroke weight="2pt" color="#FF0000 [3209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43250" cy="2247900"/>
            <wp:effectExtent l="0" t="0" r="11430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当pos = 000000时，说明当前状态不可放置棋子，此时回溯，回归上一个状态。当满足row=111111时，即全部填满，此时便获得可行解。</w:t>
      </w:r>
    </w:p>
    <w:p>
      <w:pPr>
        <w:spacing w:line="240" w:lineRule="atLeast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代码见queen.cpp。</w:t>
      </w:r>
    </w:p>
    <w:p>
      <w:pPr>
        <w:spacing w:line="240" w:lineRule="atLeast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3"/>
        </w:numPr>
      </w:pPr>
      <w:r>
        <w:t>图的</w:t>
      </w:r>
      <w:r>
        <w:rPr>
          <w:rFonts w:hint="eastAsia"/>
        </w:rPr>
        <w:t>m着色问题 （5.6节）</w:t>
      </w:r>
    </w:p>
    <w:p>
      <w:pPr>
        <w:spacing w:line="240" w:lineRule="atLeast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典型的DFS问题，追求效率图可以使用前向链式星或链表存储，本人在此为方便理解和操作，使用邻接矩阵存储。</w:t>
      </w:r>
    </w:p>
    <w:p>
      <w:pPr>
        <w:spacing w:line="240" w:lineRule="atLeast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DFS维护参数：当前结点。</w:t>
      </w:r>
    </w:p>
    <w:p>
      <w:pPr>
        <w:spacing w:line="240" w:lineRule="atLeast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边界条件：对于第k个结点，与其相连的所有节点若已经染色，且颜色相同，则第k个结点不可染当前颜色。</w:t>
      </w:r>
    </w:p>
    <w:p>
      <w:pPr>
        <w:spacing w:line="240" w:lineRule="atLeast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DFS返回条件：N个结点均被染色</w:t>
      </w:r>
    </w:p>
    <w:p>
      <w:pPr>
        <w:spacing w:line="240" w:lineRule="atLeast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240" w:lineRule="atLeast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总结：DFS样板题，确定维护参数、边界条件、返回条件即可闭着眼睛写。</w:t>
      </w:r>
    </w:p>
    <w:p>
      <w:pPr>
        <w:spacing w:line="240" w:lineRule="atLeast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代码见mColor.cpp</w:t>
      </w:r>
    </w:p>
    <w:p>
      <w:pPr>
        <w:spacing w:line="240" w:lineRule="atLeast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DFS深度N，每一层可能的情况M种，时间复杂度M^N。</w:t>
      </w:r>
    </w:p>
    <w:p>
      <w:pPr>
        <w:spacing w:line="240" w:lineRule="atLeast"/>
        <w:ind w:firstLine="420" w:firstLineChars="0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3"/>
        </w:numPr>
        <w:spacing w:line="240" w:lineRule="atLeast"/>
        <w:ind w:left="780" w:leftChars="0" w:hanging="360" w:firstLineChars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活动安排问题（5.8节）</w:t>
      </w:r>
    </w:p>
    <w:p>
      <w:pPr>
        <w:pStyle w:val="9"/>
        <w:numPr>
          <w:ilvl w:val="0"/>
          <w:numId w:val="4"/>
        </w:numPr>
        <w:rPr>
          <w:rFonts w:hint="eastAsia"/>
        </w:rPr>
      </w:pPr>
      <w:r>
        <w:t>大家把该算法的原理弄清楚，把程序看懂。它的算法复杂度为什么是</w:t>
      </w:r>
      <w:r>
        <w:rPr>
          <w:rFonts w:hint="eastAsia"/>
        </w:rPr>
        <w:t>O(n!)，请你用通俗的语言解释或证明。</w:t>
      </w:r>
    </w:p>
    <w:p>
      <w:pPr>
        <w:pStyle w:val="9"/>
        <w:widowControl w:val="0"/>
        <w:numPr>
          <w:numId w:val="0"/>
        </w:numPr>
        <w:spacing w:line="480" w:lineRule="auto"/>
        <w:ind w:left="420" w:leftChars="0" w:firstLine="420" w:firstLineChars="0"/>
        <w:jc w:val="both"/>
        <w:rPr>
          <w:rFonts w:hint="default" w:eastAsia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因本次实验过于简单，故在此一并附上贪心法对比，本实验使用openCV绘制曲线图，并使用openCV中getTickCount方法作为计时方法，精度达到1*10</w:t>
      </w:r>
      <w:r>
        <w:rPr>
          <w:rFonts w:hint="eastAsia"/>
          <w:vertAlign w:val="superscript"/>
          <w:lang w:val="en-US" w:eastAsia="zh-CN"/>
        </w:rPr>
        <w:t>-5</w:t>
      </w:r>
      <w:r>
        <w:rPr>
          <w:rFonts w:hint="eastAsia"/>
          <w:vertAlign w:val="baseline"/>
          <w:lang w:val="en-US" w:eastAsia="zh-CN"/>
        </w:rPr>
        <w:t>级，高于一般计时方法。</w:t>
      </w:r>
    </w:p>
    <w:p>
      <w:pPr>
        <w:pStyle w:val="9"/>
        <w:widowControl w:val="0"/>
        <w:numPr>
          <w:numId w:val="0"/>
        </w:numPr>
        <w:spacing w:line="48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时间复杂度分析：</w:t>
      </w:r>
    </w:p>
    <w:p>
      <w:pPr>
        <w:pStyle w:val="9"/>
        <w:widowControl w:val="0"/>
        <w:numPr>
          <w:numId w:val="0"/>
        </w:numPr>
        <w:spacing w:line="480" w:lineRule="auto"/>
        <w:ind w:left="420" w:leftChars="0"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回溯法：N个任务，每次搜索都要与N-1个任务组合，之后进入下一层，再与N-2个任务组合，如此反复，直到检测所有任务。所以复杂度为N！。</w:t>
      </w:r>
    </w:p>
    <w:p>
      <w:pPr>
        <w:pStyle w:val="9"/>
        <w:widowControl w:val="0"/>
        <w:numPr>
          <w:numId w:val="0"/>
        </w:numPr>
        <w:spacing w:line="480" w:lineRule="auto"/>
        <w:ind w:left="420" w:leftChars="0" w:firstLine="420" w:firstLineChars="0"/>
        <w:jc w:val="both"/>
        <w:rPr>
          <w:rFonts w:hint="default" w:eastAsia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贪心法：N个任务，对于所有任务排序需要N*log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N,随后即为线性操作（O</w:t>
      </w:r>
      <w:r>
        <w:rPr>
          <w:rFonts w:hint="eastAsia"/>
          <w:sz w:val="21"/>
          <w:szCs w:val="21"/>
          <w:vertAlign w:val="baseline"/>
          <w:lang w:val="en-US" w:eastAsia="zh-CN"/>
        </w:rPr>
        <w:t>(1)</w:t>
      </w:r>
      <w:r>
        <w:rPr>
          <w:rFonts w:hint="eastAsia"/>
          <w:vertAlign w:val="baseline"/>
          <w:lang w:val="en-US" w:eastAsia="zh-CN"/>
        </w:rPr>
        <w:t>），即遍历N个任务一次，故总耗时可认为即是</w:t>
      </w:r>
      <w:r>
        <w:rPr>
          <w:rFonts w:hint="eastAsia"/>
          <w:lang w:val="en-US" w:eastAsia="zh-CN"/>
        </w:rPr>
        <w:t>N*log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N。</w:t>
      </w:r>
    </w:p>
    <w:p>
      <w:pPr>
        <w:pStyle w:val="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编写一个随机生成测试数据的子程序，参数是n,它产生n个活动，存到数组A中，与原算法对接起来。</w:t>
      </w:r>
    </w:p>
    <w:p>
      <w:pPr>
        <w:pStyle w:val="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逐渐增大n值进行测试，直到计算机求解比较困难为止。</w:t>
      </w:r>
    </w:p>
    <w:p>
      <w:pPr>
        <w:pStyle w:val="9"/>
        <w:widowControl w:val="0"/>
        <w:numPr>
          <w:numId w:val="0"/>
        </w:numPr>
        <w:spacing w:line="48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回溯法测试数据量在120个时，耗时已经达到18秒之多！贪心法测试数据量在1000W个时，耗时33秒多，100W个时，耗时3秒多。</w:t>
      </w:r>
    </w:p>
    <w:p>
      <w:pPr>
        <w:pStyle w:val="9"/>
        <w:widowControl w:val="0"/>
        <w:numPr>
          <w:numId w:val="0"/>
        </w:numPr>
        <w:spacing w:line="48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19930" cy="583565"/>
            <wp:effectExtent l="0" t="0" r="635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10586" t="50279" r="43188" b="39113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numId w:val="0"/>
        </w:numPr>
        <w:spacing w:line="480" w:lineRule="auto"/>
        <w:ind w:left="42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显然符合指数级与N*log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N级的差距。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曲线见后附图。</w:t>
      </w:r>
    </w:p>
    <w:p>
      <w:pPr>
        <w:pStyle w:val="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绘图。横轴为n,纵轴为耗时。</w:t>
      </w:r>
    </w:p>
    <w:p>
      <w:pPr>
        <w:pStyle w:val="9"/>
        <w:numPr>
          <w:ilvl w:val="0"/>
          <w:numId w:val="0"/>
        </w:numPr>
        <w:ind w:left="720"/>
      </w:pPr>
      <w:r>
        <w:rPr>
          <w:rFonts w:hint="eastAsia"/>
        </w:rPr>
        <w:t>这些数据在贪心算法中还要用到。</w:t>
      </w:r>
    </w:p>
    <w:p>
      <w:pPr>
        <w:widowControl w:val="0"/>
        <w:numPr>
          <w:numId w:val="0"/>
        </w:numPr>
        <w:spacing w:line="240" w:lineRule="atLeast"/>
        <w:ind w:left="420" w:leftChars="0" w:firstLine="420" w:firstLineChars="0"/>
        <w:jc w:val="both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spacing w:line="240" w:lineRule="atLeast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64480" cy="27660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16699" t="5294" r="10960" b="2839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eastAsia="楷体_GB2312"/>
        <w:sz w:val="32"/>
        <w:szCs w:val="32"/>
      </w:rPr>
    </w:pPr>
    <w:r>
      <w:rPr>
        <w:rFonts w:eastAsia="楷体_GB2312"/>
        <w:b/>
        <w:sz w:val="44"/>
        <w:szCs w:val="44"/>
      </w:rPr>
      <w:t>暨南大学本科实验报告</w:t>
    </w:r>
  </w:p>
  <w:p>
    <w:pPr>
      <w:pStyle w:val="4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120"/>
    <w:multiLevelType w:val="multilevel"/>
    <w:tmpl w:val="01C7512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6622D4"/>
    <w:multiLevelType w:val="multilevel"/>
    <w:tmpl w:val="066622D4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C93944"/>
    <w:multiLevelType w:val="multilevel"/>
    <w:tmpl w:val="4EC93944"/>
    <w:lvl w:ilvl="0" w:tentative="0">
      <w:start w:val="1"/>
      <w:numFmt w:val="decimal"/>
      <w:pStyle w:val="9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CA4C38"/>
    <w:multiLevelType w:val="multilevel"/>
    <w:tmpl w:val="6CCA4C3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10"/>
    <w:rsid w:val="0000313A"/>
    <w:rsid w:val="00015D8E"/>
    <w:rsid w:val="00020CD5"/>
    <w:rsid w:val="00073073"/>
    <w:rsid w:val="000A1A23"/>
    <w:rsid w:val="000C021F"/>
    <w:rsid w:val="000C2203"/>
    <w:rsid w:val="000E34A1"/>
    <w:rsid w:val="00123C15"/>
    <w:rsid w:val="0017090D"/>
    <w:rsid w:val="001903E4"/>
    <w:rsid w:val="0019403D"/>
    <w:rsid w:val="001A37B9"/>
    <w:rsid w:val="001A7A1B"/>
    <w:rsid w:val="001B08FF"/>
    <w:rsid w:val="001C1A1E"/>
    <w:rsid w:val="00203015"/>
    <w:rsid w:val="00204373"/>
    <w:rsid w:val="0020760E"/>
    <w:rsid w:val="002919E7"/>
    <w:rsid w:val="002B0BBD"/>
    <w:rsid w:val="002F5C4F"/>
    <w:rsid w:val="00301810"/>
    <w:rsid w:val="00315C67"/>
    <w:rsid w:val="00334527"/>
    <w:rsid w:val="00342031"/>
    <w:rsid w:val="00377D4B"/>
    <w:rsid w:val="00387D75"/>
    <w:rsid w:val="00393041"/>
    <w:rsid w:val="003A66A6"/>
    <w:rsid w:val="003C0CC0"/>
    <w:rsid w:val="003D3FDC"/>
    <w:rsid w:val="003E1AC3"/>
    <w:rsid w:val="003E312E"/>
    <w:rsid w:val="004105EE"/>
    <w:rsid w:val="00412E56"/>
    <w:rsid w:val="00415B51"/>
    <w:rsid w:val="00430E9F"/>
    <w:rsid w:val="0046024E"/>
    <w:rsid w:val="00466B32"/>
    <w:rsid w:val="004767B0"/>
    <w:rsid w:val="00496376"/>
    <w:rsid w:val="00496D31"/>
    <w:rsid w:val="004A2335"/>
    <w:rsid w:val="004A3BC7"/>
    <w:rsid w:val="004B0E31"/>
    <w:rsid w:val="004C2968"/>
    <w:rsid w:val="004E2CCB"/>
    <w:rsid w:val="004E2E05"/>
    <w:rsid w:val="00532676"/>
    <w:rsid w:val="0053493B"/>
    <w:rsid w:val="00586634"/>
    <w:rsid w:val="00593019"/>
    <w:rsid w:val="00597601"/>
    <w:rsid w:val="005F12CB"/>
    <w:rsid w:val="0065230C"/>
    <w:rsid w:val="006643CF"/>
    <w:rsid w:val="00665BE3"/>
    <w:rsid w:val="0068158C"/>
    <w:rsid w:val="006901CE"/>
    <w:rsid w:val="006A2AF8"/>
    <w:rsid w:val="006B087C"/>
    <w:rsid w:val="006D3253"/>
    <w:rsid w:val="006D4825"/>
    <w:rsid w:val="006E1D23"/>
    <w:rsid w:val="006E7F96"/>
    <w:rsid w:val="006F04CD"/>
    <w:rsid w:val="007062B7"/>
    <w:rsid w:val="00731F72"/>
    <w:rsid w:val="00732100"/>
    <w:rsid w:val="007831D8"/>
    <w:rsid w:val="007924FD"/>
    <w:rsid w:val="007B25A3"/>
    <w:rsid w:val="007C3DF7"/>
    <w:rsid w:val="007D289E"/>
    <w:rsid w:val="00841761"/>
    <w:rsid w:val="008770D2"/>
    <w:rsid w:val="008847D7"/>
    <w:rsid w:val="008C2C76"/>
    <w:rsid w:val="008C4032"/>
    <w:rsid w:val="008D299F"/>
    <w:rsid w:val="008E56A0"/>
    <w:rsid w:val="008F2C32"/>
    <w:rsid w:val="008F46D8"/>
    <w:rsid w:val="00903A6E"/>
    <w:rsid w:val="00931FAC"/>
    <w:rsid w:val="00966627"/>
    <w:rsid w:val="009A1A2D"/>
    <w:rsid w:val="009D04C2"/>
    <w:rsid w:val="009E30EE"/>
    <w:rsid w:val="009F3B29"/>
    <w:rsid w:val="009F6541"/>
    <w:rsid w:val="00A0429E"/>
    <w:rsid w:val="00A21EF9"/>
    <w:rsid w:val="00A61305"/>
    <w:rsid w:val="00A86BFA"/>
    <w:rsid w:val="00AA16A3"/>
    <w:rsid w:val="00AB1CBA"/>
    <w:rsid w:val="00AD2100"/>
    <w:rsid w:val="00AD220B"/>
    <w:rsid w:val="00AE2CD3"/>
    <w:rsid w:val="00AF1D6C"/>
    <w:rsid w:val="00AF4FE2"/>
    <w:rsid w:val="00B13FC1"/>
    <w:rsid w:val="00B23F83"/>
    <w:rsid w:val="00B271C4"/>
    <w:rsid w:val="00B272E1"/>
    <w:rsid w:val="00B3166D"/>
    <w:rsid w:val="00B41B78"/>
    <w:rsid w:val="00B425D9"/>
    <w:rsid w:val="00B977C2"/>
    <w:rsid w:val="00B97B73"/>
    <w:rsid w:val="00BB2AAA"/>
    <w:rsid w:val="00BC02A2"/>
    <w:rsid w:val="00BC7C74"/>
    <w:rsid w:val="00BD4B3D"/>
    <w:rsid w:val="00C12283"/>
    <w:rsid w:val="00C308EC"/>
    <w:rsid w:val="00C8127B"/>
    <w:rsid w:val="00C90A2E"/>
    <w:rsid w:val="00CC556E"/>
    <w:rsid w:val="00CE286A"/>
    <w:rsid w:val="00D16B02"/>
    <w:rsid w:val="00D21FA9"/>
    <w:rsid w:val="00D3356B"/>
    <w:rsid w:val="00D94C88"/>
    <w:rsid w:val="00DA29E6"/>
    <w:rsid w:val="00DE08BC"/>
    <w:rsid w:val="00DE0CB4"/>
    <w:rsid w:val="00DF674A"/>
    <w:rsid w:val="00E02D9B"/>
    <w:rsid w:val="00E12986"/>
    <w:rsid w:val="00E42CA5"/>
    <w:rsid w:val="00E55903"/>
    <w:rsid w:val="00E55CA4"/>
    <w:rsid w:val="00E56383"/>
    <w:rsid w:val="00E86032"/>
    <w:rsid w:val="00E9587B"/>
    <w:rsid w:val="00EA7FDE"/>
    <w:rsid w:val="00ED3055"/>
    <w:rsid w:val="00EE57F7"/>
    <w:rsid w:val="00EF4C5B"/>
    <w:rsid w:val="00F96B31"/>
    <w:rsid w:val="00FB2C1C"/>
    <w:rsid w:val="00FC20B8"/>
    <w:rsid w:val="00FC5975"/>
    <w:rsid w:val="00FD2A1B"/>
    <w:rsid w:val="00FE58B3"/>
    <w:rsid w:val="00FF1913"/>
    <w:rsid w:val="00FF7162"/>
    <w:rsid w:val="12382818"/>
    <w:rsid w:val="12E8257D"/>
    <w:rsid w:val="14892AB2"/>
    <w:rsid w:val="15206126"/>
    <w:rsid w:val="16976811"/>
    <w:rsid w:val="26C32C1E"/>
    <w:rsid w:val="2B6965D5"/>
    <w:rsid w:val="4DD1221E"/>
    <w:rsid w:val="7862233F"/>
    <w:rsid w:val="7CFD5696"/>
    <w:rsid w:val="7FD665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周正文"/>
    <w:basedOn w:val="8"/>
    <w:qFormat/>
    <w:uiPriority w:val="0"/>
    <w:pPr>
      <w:numPr>
        <w:ilvl w:val="0"/>
        <w:numId w:val="1"/>
      </w:numPr>
      <w:spacing w:line="480" w:lineRule="auto"/>
      <w:ind w:firstLine="0" w:firstLineChars="0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zhxy</Company>
  <Pages>3</Pages>
  <Words>219</Words>
  <Characters>1252</Characters>
  <Lines>10</Lines>
  <Paragraphs>2</Paragraphs>
  <TotalTime>7</TotalTime>
  <ScaleCrop>false</ScaleCrop>
  <LinksUpToDate>false</LinksUpToDate>
  <CharactersWithSpaces>1469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2008-03-17T13:23:00Z</dcterms:created>
  <dc:creator>yan</dc:creator>
  <cp:lastModifiedBy>Neo</cp:lastModifiedBy>
  <dcterms:modified xsi:type="dcterms:W3CDTF">2019-04-11T11:45:38Z</dcterms:modified>
  <dc:title>实验名称:DS-7稀疏矩阵转置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 linkTarget="0">
    <vt:lpwstr>6</vt:lpwstr>
  </property>
</Properties>
</file>