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sz w:val="44"/>
          <w:szCs w:val="44"/>
        </w:rPr>
      </w:pPr>
      <w:r>
        <w:rPr>
          <w:rFonts w:hint="eastAsia" w:ascii="宋体" w:hAnsi="宋体" w:eastAsia="宋体"/>
          <w:b/>
          <w:sz w:val="44"/>
          <w:szCs w:val="44"/>
          <w:lang w:eastAsia="zh-TW"/>
        </w:rPr>
        <w:t>暨南大学本科实验报告</w:t>
      </w:r>
    </w:p>
    <w:p>
      <w:pPr>
        <w:spacing w:line="420" w:lineRule="exact"/>
        <w:rPr>
          <w:rFonts w:ascii="宋体" w:hAnsi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eastAsia="zh-TW"/>
        </w:rPr>
        <w:t>课程名称</w:t>
      </w:r>
      <w:r>
        <w:rPr>
          <w:rFonts w:ascii="宋体" w:hAnsi="宋体" w:eastAsia="宋体"/>
          <w:sz w:val="28"/>
          <w:szCs w:val="28"/>
          <w:u w:val="single"/>
          <w:lang w:eastAsia="zh-TW"/>
        </w:rPr>
        <w:t xml:space="preserve">    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算法分析与设计</w:t>
      </w:r>
      <w:r>
        <w:rPr>
          <w:rFonts w:ascii="宋体" w:hAnsi="宋体" w:eastAsia="宋体"/>
          <w:sz w:val="28"/>
          <w:szCs w:val="28"/>
          <w:u w:val="single"/>
          <w:lang w:eastAsia="zh-TW"/>
        </w:rPr>
        <w:t xml:space="preserve"> </w:t>
      </w:r>
      <w:r>
        <w:rPr>
          <w:rFonts w:ascii="宋体" w:hAnsi="宋体"/>
          <w:sz w:val="28"/>
          <w:szCs w:val="28"/>
          <w:u w:val="single"/>
          <w:lang w:eastAsia="zh-TW"/>
        </w:rPr>
        <w:tab/>
      </w:r>
      <w:r>
        <w:rPr>
          <w:rFonts w:ascii="宋体" w:hAnsi="宋体"/>
          <w:sz w:val="28"/>
          <w:szCs w:val="28"/>
          <w:u w:val="single"/>
          <w:lang w:eastAsia="zh-TW"/>
        </w:rPr>
        <w:tab/>
      </w:r>
      <w:r>
        <w:rPr>
          <w:rFonts w:ascii="宋体" w:hAnsi="宋体"/>
          <w:sz w:val="28"/>
          <w:szCs w:val="28"/>
          <w:u w:val="single"/>
          <w:lang w:eastAsia="zh-TW"/>
        </w:rPr>
        <w:tab/>
      </w:r>
      <w:r>
        <w:rPr>
          <w:rFonts w:ascii="宋体" w:hAnsi="宋体"/>
          <w:sz w:val="28"/>
          <w:szCs w:val="28"/>
          <w:u w:val="single"/>
          <w:lang w:eastAsia="zh-TW"/>
        </w:rPr>
        <w:tab/>
      </w:r>
      <w:r>
        <w:rPr>
          <w:rFonts w:ascii="宋体" w:hAnsi="宋体"/>
          <w:sz w:val="28"/>
          <w:szCs w:val="28"/>
          <w:u w:val="single"/>
          <w:lang w:eastAsia="zh-TW"/>
        </w:rPr>
        <w:tab/>
      </w:r>
      <w:r>
        <w:rPr>
          <w:rFonts w:ascii="宋体" w:hAnsi="宋体" w:eastAsia="宋体"/>
          <w:sz w:val="28"/>
          <w:szCs w:val="28"/>
          <w:u w:val="single"/>
          <w:lang w:eastAsia="zh-TW"/>
        </w:rPr>
        <w:t xml:space="preserve"> </w:t>
      </w:r>
      <w:r>
        <w:rPr>
          <w:rFonts w:hint="eastAsia" w:ascii="宋体" w:hAnsi="宋体" w:eastAsia="宋体"/>
          <w:sz w:val="28"/>
          <w:szCs w:val="28"/>
          <w:lang w:eastAsia="zh-TW"/>
        </w:rPr>
        <w:t>成绩评定</w:t>
      </w:r>
      <w:r>
        <w:rPr>
          <w:rFonts w:ascii="宋体" w:hAnsi="宋体" w:eastAsia="宋体"/>
          <w:sz w:val="28"/>
          <w:szCs w:val="28"/>
          <w:u w:val="single"/>
        </w:rPr>
        <w:t xml:space="preserve">            </w:t>
      </w:r>
    </w:p>
    <w:p>
      <w:pPr>
        <w:spacing w:line="420" w:lineRule="exact"/>
        <w:rPr>
          <w:rFonts w:ascii="宋体" w:hAnsi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eastAsia="zh-TW"/>
        </w:rPr>
        <w:t>实验项目名称</w:t>
      </w:r>
      <w:r>
        <w:rPr>
          <w:rFonts w:ascii="宋体" w:hAnsi="宋体" w:eastAsia="宋体"/>
          <w:sz w:val="28"/>
          <w:szCs w:val="28"/>
          <w:u w:val="single"/>
          <w:lang w:eastAsia="zh-TW"/>
        </w:rPr>
        <w:t xml:space="preserve"> 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 xml:space="preserve">    第一周课程实验   </w:t>
      </w:r>
      <w:r>
        <w:rPr>
          <w:rFonts w:ascii="宋体" w:hAnsi="宋体" w:eastAsia="宋体"/>
          <w:sz w:val="28"/>
          <w:szCs w:val="28"/>
          <w:u w:val="single"/>
          <w:lang w:eastAsia="zh-TW"/>
        </w:rPr>
        <w:t xml:space="preserve">    </w:t>
      </w:r>
      <w:r>
        <w:rPr>
          <w:rFonts w:hint="eastAsia" w:ascii="宋体" w:hAnsi="宋体" w:eastAsia="宋体"/>
          <w:sz w:val="28"/>
          <w:szCs w:val="28"/>
          <w:lang w:eastAsia="zh-TW"/>
        </w:rPr>
        <w:t>指导教师</w:t>
      </w:r>
      <w:r>
        <w:rPr>
          <w:rFonts w:ascii="宋体" w:hAnsi="宋体" w:eastAsia="宋体"/>
          <w:sz w:val="28"/>
          <w:szCs w:val="28"/>
          <w:u w:val="single"/>
          <w:lang w:eastAsia="zh-TW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 xml:space="preserve">   李军</w:t>
      </w:r>
      <w:r>
        <w:rPr>
          <w:rFonts w:ascii="宋体" w:hAnsi="宋体" w:eastAsia="宋体"/>
          <w:sz w:val="28"/>
          <w:szCs w:val="28"/>
          <w:u w:val="single"/>
        </w:rPr>
        <w:t xml:space="preserve">    </w:t>
      </w:r>
    </w:p>
    <w:p>
      <w:pPr>
        <w:spacing w:line="420" w:lineRule="exact"/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 w:eastAsia="宋体"/>
          <w:sz w:val="28"/>
          <w:szCs w:val="28"/>
          <w:lang w:eastAsia="zh-TW"/>
        </w:rPr>
        <w:t>实验项目编号</w:t>
      </w:r>
      <w:r>
        <w:rPr>
          <w:rFonts w:ascii="宋体" w:hAnsi="宋体" w:eastAsia="宋体"/>
          <w:sz w:val="28"/>
          <w:szCs w:val="28"/>
          <w:u w:val="single"/>
          <w:lang w:eastAsia="zh-TW"/>
        </w:rPr>
        <w:t xml:space="preserve">     0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1</w:t>
      </w:r>
      <w:r>
        <w:rPr>
          <w:rFonts w:ascii="宋体" w:hAnsi="宋体" w:eastAsia="宋体"/>
          <w:sz w:val="28"/>
          <w:szCs w:val="28"/>
          <w:u w:val="single"/>
          <w:lang w:eastAsia="zh-TW"/>
        </w:rPr>
        <w:t xml:space="preserve">      </w:t>
      </w:r>
      <w:r>
        <w:rPr>
          <w:rFonts w:hint="eastAsia" w:ascii="宋体" w:hAnsi="宋体" w:eastAsia="宋体"/>
          <w:sz w:val="28"/>
          <w:szCs w:val="28"/>
          <w:lang w:eastAsia="zh-TW"/>
        </w:rPr>
        <w:t>实验项目类型</w:t>
      </w:r>
      <w:r>
        <w:rPr>
          <w:rFonts w:ascii="宋体" w:hAnsi="宋体" w:eastAsia="宋体"/>
          <w:sz w:val="28"/>
          <w:szCs w:val="28"/>
          <w:u w:val="single"/>
          <w:lang w:eastAsia="zh-TW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设计</w:t>
      </w:r>
      <w:r>
        <w:rPr>
          <w:rFonts w:ascii="宋体" w:hAnsi="宋体" w:eastAsia="宋体"/>
          <w:sz w:val="28"/>
          <w:szCs w:val="28"/>
          <w:u w:val="single"/>
          <w:lang w:eastAsia="zh-TW"/>
        </w:rPr>
        <w:t xml:space="preserve"> </w:t>
      </w:r>
      <w:r>
        <w:rPr>
          <w:rFonts w:hint="eastAsia" w:ascii="宋体" w:hAnsi="宋体" w:eastAsia="宋体"/>
          <w:sz w:val="28"/>
          <w:szCs w:val="28"/>
          <w:lang w:eastAsia="zh-TW"/>
        </w:rPr>
        <w:t>实验地点</w:t>
      </w:r>
      <w:r>
        <w:rPr>
          <w:rFonts w:ascii="宋体" w:hAnsi="宋体" w:eastAsia="宋体"/>
          <w:sz w:val="28"/>
          <w:szCs w:val="28"/>
          <w:u w:val="single"/>
          <w:lang w:eastAsia="zh-TW"/>
        </w:rPr>
        <w:t xml:space="preserve">  </w:t>
      </w:r>
      <w:r>
        <w:rPr>
          <w:rFonts w:hint="eastAsia" w:ascii="宋体" w:hAnsi="宋体" w:eastAsia="宋体"/>
          <w:sz w:val="28"/>
          <w:szCs w:val="28"/>
          <w:u w:val="single"/>
          <w:lang w:eastAsia="zh-TW"/>
        </w:rPr>
        <w:t>机房</w:t>
      </w:r>
      <w:r>
        <w:rPr>
          <w:rFonts w:ascii="宋体" w:hAnsi="宋体" w:eastAsia="宋体"/>
          <w:sz w:val="28"/>
          <w:szCs w:val="28"/>
          <w:u w:val="single"/>
        </w:rPr>
        <w:t xml:space="preserve">    </w:t>
      </w:r>
    </w:p>
    <w:p>
      <w:pPr>
        <w:spacing w:line="420" w:lineRule="exact"/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 w:eastAsia="宋体"/>
          <w:sz w:val="28"/>
          <w:szCs w:val="28"/>
          <w:lang w:eastAsia="zh-TW"/>
        </w:rPr>
        <w:t>学生姓名</w:t>
      </w:r>
      <w:r>
        <w:rPr>
          <w:rFonts w:ascii="宋体" w:hAnsi="宋体" w:eastAsia="宋体"/>
          <w:sz w:val="28"/>
          <w:szCs w:val="28"/>
          <w:u w:val="single"/>
          <w:lang w:eastAsia="zh-TW"/>
        </w:rPr>
        <w:t xml:space="preserve">    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 xml:space="preserve">  倪煜麟</w:t>
      </w:r>
      <w:r>
        <w:rPr>
          <w:rFonts w:ascii="宋体" w:hAnsi="宋体" w:eastAsia="宋体"/>
          <w:sz w:val="28"/>
          <w:szCs w:val="28"/>
          <w:u w:val="single"/>
          <w:lang w:eastAsia="zh-TW"/>
        </w:rPr>
        <w:t xml:space="preserve">   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 xml:space="preserve"> </w:t>
      </w:r>
      <w:r>
        <w:rPr>
          <w:rFonts w:ascii="宋体" w:hAnsi="宋体" w:eastAsia="宋体"/>
          <w:sz w:val="28"/>
          <w:szCs w:val="28"/>
          <w:u w:val="single"/>
          <w:lang w:eastAsia="zh-TW"/>
        </w:rPr>
        <w:t xml:space="preserve">   </w:t>
      </w:r>
      <w:r>
        <w:rPr>
          <w:rFonts w:hint="eastAsia" w:ascii="宋体" w:hAnsi="宋体" w:eastAsia="宋体"/>
          <w:sz w:val="28"/>
          <w:szCs w:val="28"/>
          <w:lang w:eastAsia="zh-TW"/>
        </w:rPr>
        <w:t>学号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 xml:space="preserve"> </w:t>
      </w:r>
      <w:r>
        <w:rPr>
          <w:rFonts w:ascii="宋体" w:hAnsi="宋体" w:eastAsia="宋体"/>
          <w:sz w:val="28"/>
          <w:szCs w:val="28"/>
          <w:u w:val="single"/>
        </w:rPr>
        <w:t xml:space="preserve">    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2016054314</w:t>
      </w:r>
      <w:r>
        <w:rPr>
          <w:rFonts w:ascii="宋体" w:hAnsi="宋体" w:eastAsia="宋体"/>
          <w:sz w:val="28"/>
          <w:szCs w:val="28"/>
          <w:u w:val="single"/>
        </w:rPr>
        <w:t xml:space="preserve">          </w:t>
      </w:r>
    </w:p>
    <w:p>
      <w:pPr>
        <w:numPr>
          <w:ins w:id="0" w:author="MC SYSTEM" w:date="2006-06-11T14:06:00Z"/>
        </w:numPr>
        <w:spacing w:line="420" w:lineRule="exact"/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 w:eastAsia="宋体"/>
          <w:sz w:val="28"/>
          <w:szCs w:val="28"/>
          <w:lang w:eastAsia="zh-TW"/>
        </w:rPr>
        <w:t>学院</w:t>
      </w:r>
      <w:r>
        <w:rPr>
          <w:rFonts w:ascii="宋体" w:hAnsi="宋体" w:eastAsia="宋体"/>
          <w:sz w:val="28"/>
          <w:szCs w:val="28"/>
          <w:u w:val="single"/>
          <w:lang w:eastAsia="zh-TW"/>
        </w:rPr>
        <w:t xml:space="preserve">    </w:t>
      </w:r>
      <w:r>
        <w:rPr>
          <w:rFonts w:hint="eastAsia" w:ascii="宋体" w:hAnsi="宋体" w:eastAsia="宋体"/>
          <w:sz w:val="28"/>
          <w:szCs w:val="28"/>
          <w:u w:val="single"/>
          <w:lang w:eastAsia="zh-TW"/>
        </w:rPr>
        <w:t>电气信息学院</w:t>
      </w:r>
      <w:r>
        <w:rPr>
          <w:rFonts w:ascii="宋体" w:hAnsi="宋体" w:eastAsia="宋体"/>
          <w:sz w:val="28"/>
          <w:szCs w:val="28"/>
          <w:u w:val="single"/>
          <w:lang w:eastAsia="zh-TW"/>
        </w:rPr>
        <w:t xml:space="preserve">   </w:t>
      </w:r>
      <w:r>
        <w:rPr>
          <w:rFonts w:hint="eastAsia" w:ascii="宋体" w:hAnsi="宋体" w:eastAsia="宋体"/>
          <w:sz w:val="28"/>
          <w:szCs w:val="28"/>
          <w:lang w:eastAsia="zh-TW"/>
        </w:rPr>
        <w:t>专业</w:t>
      </w:r>
      <w:r>
        <w:rPr>
          <w:rFonts w:ascii="宋体" w:hAnsi="宋体" w:eastAsia="宋体"/>
          <w:sz w:val="28"/>
          <w:szCs w:val="28"/>
          <w:u w:val="single"/>
        </w:rPr>
        <w:t xml:space="preserve"> 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ascii="宋体" w:hAnsi="宋体" w:eastAsia="宋体"/>
          <w:sz w:val="28"/>
          <w:szCs w:val="28"/>
          <w:u w:val="single"/>
        </w:rPr>
        <w:t xml:space="preserve">  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软件工程</w:t>
      </w:r>
      <w:r>
        <w:rPr>
          <w:rFonts w:ascii="宋体" w:hAnsi="宋体" w:eastAsia="宋体"/>
          <w:sz w:val="28"/>
          <w:szCs w:val="28"/>
          <w:u w:val="single"/>
        </w:rPr>
        <w:t xml:space="preserve">   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ascii="宋体" w:hAnsi="宋体" w:eastAsia="宋体"/>
          <w:sz w:val="28"/>
          <w:szCs w:val="28"/>
          <w:u w:val="single"/>
        </w:rPr>
        <w:t xml:space="preserve">          </w:t>
      </w:r>
      <w:r>
        <w:rPr>
          <w:rFonts w:ascii="宋体" w:hAnsi="宋体" w:eastAsia="宋体"/>
          <w:sz w:val="28"/>
          <w:szCs w:val="28"/>
        </w:rPr>
        <w:t xml:space="preserve"> </w:t>
      </w:r>
    </w:p>
    <w:p>
      <w:pPr>
        <w:spacing w:line="420" w:lineRule="exac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eastAsia="zh-TW"/>
        </w:rPr>
        <w:t>实验时间</w:t>
      </w:r>
      <w:r>
        <w:rPr>
          <w:rFonts w:ascii="宋体" w:hAnsi="宋体" w:eastAsia="宋体"/>
          <w:sz w:val="28"/>
          <w:szCs w:val="28"/>
          <w:u w:val="single"/>
          <w:lang w:eastAsia="zh-TW"/>
        </w:rPr>
        <w:t xml:space="preserve"> 201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9</w:t>
      </w:r>
      <w:r>
        <w:rPr>
          <w:rFonts w:hint="eastAsia" w:ascii="宋体" w:hAnsi="宋体" w:eastAsia="宋体"/>
          <w:sz w:val="28"/>
          <w:szCs w:val="28"/>
          <w:lang w:eastAsia="zh-TW"/>
        </w:rPr>
        <w:t>年</w:t>
      </w:r>
      <w:r>
        <w:rPr>
          <w:rFonts w:ascii="宋体" w:hAnsi="宋体" w:eastAsia="宋体"/>
          <w:sz w:val="28"/>
          <w:szCs w:val="28"/>
          <w:u w:val="single"/>
          <w:lang w:eastAsia="zh-TW"/>
        </w:rPr>
        <w:t xml:space="preserve"> 3</w:t>
      </w:r>
      <w:r>
        <w:rPr>
          <w:rFonts w:hint="eastAsia" w:ascii="宋体" w:hAnsi="宋体" w:eastAsia="宋体"/>
          <w:sz w:val="28"/>
          <w:szCs w:val="28"/>
          <w:lang w:eastAsia="zh-TW"/>
        </w:rPr>
        <w:t>月</w:t>
      </w:r>
      <w:r>
        <w:rPr>
          <w:rFonts w:ascii="宋体" w:hAnsi="宋体" w:eastAsia="宋体"/>
          <w:sz w:val="28"/>
          <w:szCs w:val="28"/>
          <w:u w:val="single"/>
          <w:lang w:eastAsia="zh-TW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4</w:t>
      </w:r>
      <w:r>
        <w:rPr>
          <w:rFonts w:ascii="宋体" w:hAnsi="宋体" w:eastAsia="宋体"/>
          <w:sz w:val="28"/>
          <w:szCs w:val="28"/>
          <w:u w:val="single"/>
          <w:lang w:eastAsia="zh-TW"/>
        </w:rPr>
        <w:t xml:space="preserve"> </w:t>
      </w:r>
      <w:r>
        <w:rPr>
          <w:rFonts w:hint="eastAsia" w:ascii="宋体" w:hAnsi="宋体" w:eastAsia="宋体"/>
          <w:sz w:val="28"/>
          <w:szCs w:val="28"/>
          <w:lang w:eastAsia="zh-TW"/>
        </w:rPr>
        <w:t>日</w:t>
      </w:r>
    </w:p>
    <w:p>
      <w:pPr>
        <w:spacing w:line="360" w:lineRule="auto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  <w:lang w:eastAsia="zh-TW"/>
        </w:rPr>
        <w:t>一、实验目的</w:t>
      </w:r>
    </w:p>
    <w:p>
      <w:pPr>
        <w:pStyle w:val="2"/>
        <w:numPr>
          <w:ilvl w:val="0"/>
          <w:numId w:val="1"/>
        </w:numPr>
        <w:rPr>
          <w:rFonts w:hint="eastAsia" w:hAnsi="宋体"/>
          <w:sz w:val="24"/>
        </w:rPr>
      </w:pPr>
      <w:r>
        <w:rPr>
          <w:rFonts w:hint="eastAsia" w:hAnsi="宋体" w:eastAsia="宋体"/>
          <w:sz w:val="24"/>
          <w:lang w:val="en-US" w:eastAsia="zh-CN"/>
        </w:rPr>
        <w:t>学习、熟悉各类排序算法</w:t>
      </w:r>
      <w:r>
        <w:rPr>
          <w:rFonts w:hint="eastAsia" w:hAnsi="宋体" w:eastAsia="宋体"/>
          <w:sz w:val="24"/>
          <w:lang w:eastAsia="zh-TW"/>
        </w:rPr>
        <w:t>；</w:t>
      </w:r>
      <w:r>
        <w:rPr>
          <w:rFonts w:hint="eastAsia" w:hAnsi="宋体" w:eastAsia="宋体"/>
          <w:sz w:val="24"/>
        </w:rPr>
        <w:t xml:space="preserve"> </w:t>
      </w:r>
    </w:p>
    <w:p>
      <w:pPr>
        <w:pStyle w:val="2"/>
        <w:numPr>
          <w:ilvl w:val="0"/>
          <w:numId w:val="1"/>
        </w:numPr>
        <w:rPr>
          <w:rFonts w:hint="eastAsia" w:hAnsi="宋体"/>
          <w:sz w:val="24"/>
        </w:rPr>
      </w:pPr>
      <w:r>
        <w:rPr>
          <w:rFonts w:hint="eastAsia" w:hAnsi="宋体" w:eastAsia="宋体"/>
          <w:sz w:val="24"/>
          <w:lang w:val="en-US" w:eastAsia="zh-CN"/>
        </w:rPr>
        <w:t>学习分治的思想</w:t>
      </w:r>
      <w:r>
        <w:rPr>
          <w:rFonts w:hint="eastAsia" w:hAnsi="宋体" w:eastAsia="宋体"/>
          <w:sz w:val="24"/>
          <w:lang w:eastAsia="zh-TW"/>
        </w:rPr>
        <w:t>；</w:t>
      </w:r>
    </w:p>
    <w:p>
      <w:pPr>
        <w:pStyle w:val="2"/>
        <w:numPr>
          <w:ilvl w:val="0"/>
          <w:numId w:val="1"/>
        </w:numPr>
        <w:rPr>
          <w:rFonts w:hint="eastAsia" w:hAnsi="宋体"/>
          <w:sz w:val="24"/>
        </w:rPr>
      </w:pPr>
      <w:r>
        <w:rPr>
          <w:rFonts w:hint="eastAsia" w:hAnsi="宋体" w:eastAsia="宋体"/>
          <w:sz w:val="24"/>
          <w:lang w:val="en-US" w:eastAsia="zh-CN"/>
        </w:rPr>
        <w:t>测试不同算法的时间复杂度差异；</w:t>
      </w:r>
    </w:p>
    <w:p>
      <w:pPr>
        <w:snapToGrid w:val="0"/>
        <w:ind w:firstLine="420" w:firstLineChars="200"/>
        <w:rPr>
          <w:rFonts w:hint="eastAsia" w:ascii="宋体" w:hAnsi="宋体"/>
        </w:rPr>
      </w:pPr>
    </w:p>
    <w:p>
      <w:pPr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  <w:lang w:eastAsia="zh-TW"/>
        </w:rPr>
        <w:t>二、实验环境</w:t>
      </w:r>
    </w:p>
    <w:p>
      <w:pPr>
        <w:ind w:firstLine="420"/>
        <w:rPr>
          <w:rFonts w:hint="eastAsia" w:ascii="宋体" w:hAnsi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  <w:lang w:val="en-US" w:eastAsia="zh-CN"/>
        </w:rPr>
        <w:t xml:space="preserve">Dev C++ 5.7.1 </w:t>
      </w:r>
      <w:r>
        <w:rPr>
          <w:rFonts w:hint="eastAsia" w:ascii="宋体" w:hAnsi="宋体" w:eastAsia="宋体"/>
          <w:sz w:val="24"/>
          <w:szCs w:val="21"/>
          <w:lang w:eastAsia="zh-TW"/>
        </w:rPr>
        <w:t>编程环境。</w:t>
      </w:r>
    </w:p>
    <w:p>
      <w:pPr>
        <w:ind w:firstLine="420"/>
        <w:rPr>
          <w:rFonts w:hint="eastAsia" w:ascii="宋体" w:hAnsi="宋体"/>
          <w:szCs w:val="21"/>
        </w:rPr>
      </w:pPr>
    </w:p>
    <w:p>
      <w:pPr>
        <w:rPr>
          <w:rFonts w:hint="eastAsia" w:ascii="宋体" w:hAnsi="宋体" w:eastAsia="宋体"/>
          <w:b/>
          <w:sz w:val="28"/>
          <w:szCs w:val="28"/>
          <w:lang w:eastAsia="zh-TW"/>
        </w:rPr>
      </w:pPr>
      <w:r>
        <w:rPr>
          <w:rFonts w:hint="eastAsia" w:ascii="宋体" w:hAnsi="宋体" w:eastAsia="宋体"/>
          <w:b/>
          <w:sz w:val="28"/>
          <w:szCs w:val="28"/>
          <w:lang w:val="en-US" w:eastAsia="zh-CN"/>
        </w:rPr>
        <w:t>三</w:t>
      </w:r>
      <w:r>
        <w:rPr>
          <w:rFonts w:hint="eastAsia" w:ascii="宋体" w:hAnsi="宋体" w:eastAsia="宋体"/>
          <w:b/>
          <w:sz w:val="28"/>
          <w:szCs w:val="28"/>
          <w:lang w:eastAsia="zh-TW"/>
        </w:rPr>
        <w:t>、实验内容</w:t>
      </w:r>
    </w:p>
    <w:p>
      <w:pPr>
        <w:pStyle w:val="8"/>
        <w:numPr>
          <w:ilvl w:val="0"/>
          <w:numId w:val="2"/>
        </w:numPr>
        <w:ind w:firstLineChars="0"/>
        <w:rPr>
          <w:rFonts w:hint="eastAsia"/>
          <w:sz w:val="22"/>
          <w:szCs w:val="28"/>
        </w:rPr>
      </w:pPr>
      <w:r>
        <w:rPr>
          <w:sz w:val="22"/>
          <w:szCs w:val="28"/>
        </w:rPr>
        <w:t>A</w:t>
      </w:r>
      <w:r>
        <w:rPr>
          <w:rFonts w:hint="eastAsia"/>
          <w:sz w:val="22"/>
          <w:szCs w:val="28"/>
        </w:rPr>
        <w:t>.编写一个计时器，它包括至少两个函数start和end。可以把一段程序之前调用start,在程序段的末尾放置end，它能记录在这段程序执行的耗时。</w:t>
      </w:r>
    </w:p>
    <w:p>
      <w:pPr>
        <w:pStyle w:val="8"/>
        <w:numPr>
          <w:ilvl w:val="0"/>
          <w:numId w:val="3"/>
        </w:numPr>
        <w:ind w:left="360" w:firstLine="0" w:firstLineChars="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编写一段循环测试之。同段程序多测几次，它稳定吗？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2"/>
          <w:szCs w:val="28"/>
          <w:lang w:val="en-US" w:eastAsia="zh-CN"/>
        </w:rPr>
      </w:pP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解：实验结果见 Test1Results.txt。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循环20次测试，每次代码如下：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sz w:val="20"/>
          <w:szCs w:val="22"/>
        </w:rPr>
      </w:pPr>
      <w:r>
        <w:rPr>
          <w:sz w:val="20"/>
          <w:szCs w:val="22"/>
        </w:rPr>
        <w:drawing>
          <wp:inline distT="0" distB="0" distL="114300" distR="114300">
            <wp:extent cx="1920240" cy="319405"/>
            <wp:effectExtent l="0" t="0" r="0" b="635"/>
            <wp:docPr id="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319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测试时常分布在0.016s和0.024s两点上，误差在可接受范围内，即它是稳定的。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2"/>
        </w:numPr>
        <w:ind w:left="360" w:leftChars="0" w:hanging="360" w:firstLineChars="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分治法</w:t>
      </w:r>
      <w:r>
        <w:rPr>
          <w:rFonts w:hint="eastAsia"/>
          <w:sz w:val="22"/>
          <w:szCs w:val="28"/>
          <w:lang w:val="en-US" w:eastAsia="zh-CN"/>
        </w:rPr>
        <w:t>-</w:t>
      </w:r>
      <w:r>
        <w:rPr>
          <w:rFonts w:hint="eastAsia"/>
          <w:sz w:val="22"/>
          <w:szCs w:val="28"/>
        </w:rPr>
        <w:t>快速排序（参考3.2.1节）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代码如下：</w:t>
      </w:r>
      <w:r>
        <w:rPr>
          <w:sz w:val="20"/>
          <w:szCs w:val="22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965200</wp:posOffset>
            </wp:positionH>
            <wp:positionV relativeFrom="paragraph">
              <wp:posOffset>92710</wp:posOffset>
            </wp:positionV>
            <wp:extent cx="3519805" cy="2150745"/>
            <wp:effectExtent l="0" t="0" r="635" b="13335"/>
            <wp:wrapNone/>
            <wp:docPr id="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9805" cy="2150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br w:type="textWrapping"/>
      </w: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br w:type="page"/>
      </w:r>
    </w:p>
    <w:p>
      <w:pPr>
        <w:numPr>
          <w:ilvl w:val="0"/>
          <w:numId w:val="2"/>
        </w:numPr>
        <w:ind w:left="360" w:leftChars="0" w:hanging="360" w:firstLineChars="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分治法-归并排序（参考3.2.2节）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代码如下：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4899025" cy="3611880"/>
            <wp:effectExtent l="0" t="0" r="8255" b="0"/>
            <wp:docPr id="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9025" cy="3611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4557395" cy="1322070"/>
            <wp:effectExtent l="0" t="0" r="14605" b="3810"/>
            <wp:docPr id="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7395" cy="1322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归并排序和快速排序的测试数据、排序结果、时间长分别见Test Merge 和Test Qsort 文件夹</w:t>
      </w:r>
      <w:r>
        <w:br w:type="page"/>
      </w:r>
    </w:p>
    <w:p>
      <w:pPr>
        <w:numPr>
          <w:ilvl w:val="0"/>
          <w:numId w:val="2"/>
        </w:numPr>
        <w:ind w:left="360" w:leftChars="0" w:hanging="360" w:firstLineChars="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编写一个直接选择排序或冒泡排序，用多组不同长度（n）的数据测试者三者的执行时间，用Excel制作如下的图：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测试10组数据，数据量1500 - 15000，每组差1500个。</w:t>
      </w:r>
    </w:p>
    <w:p>
      <w:pPr>
        <w:rPr>
          <w:rFonts w:hint="eastAsia"/>
          <w:sz w:val="22"/>
          <w:szCs w:val="28"/>
        </w:rPr>
      </w:pP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519430</wp:posOffset>
            </wp:positionH>
            <wp:positionV relativeFrom="paragraph">
              <wp:posOffset>88900</wp:posOffset>
            </wp:positionV>
            <wp:extent cx="3894455" cy="3103245"/>
            <wp:effectExtent l="0" t="0" r="6985" b="5715"/>
            <wp:wrapNone/>
            <wp:docPr id="2" name="图表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表 2"/>
                    <pic:cNvPicPr/>
                  </pic:nvPicPr>
                  <pic:blipFill>
                    <a:blip r:embed="rId9"/>
                    <a:srcRect t="8223"/>
                    <a:stretch>
                      <a:fillRect/>
                    </a:stretch>
                  </pic:blipFill>
                  <pic:spPr>
                    <a:xfrm>
                      <a:off x="3365500" y="1384300"/>
                      <a:ext cx="3894455" cy="3103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sz w:val="22"/>
          <w:szCs w:val="28"/>
        </w:rPr>
      </w:pPr>
    </w:p>
    <w:p>
      <w:pPr>
        <w:rPr>
          <w:rFonts w:hint="eastAsia"/>
          <w:sz w:val="22"/>
          <w:szCs w:val="28"/>
        </w:rPr>
      </w:pPr>
    </w:p>
    <w:p>
      <w:pPr>
        <w:rPr>
          <w:rFonts w:hint="eastAsia"/>
          <w:sz w:val="22"/>
          <w:szCs w:val="28"/>
        </w:rPr>
      </w:pPr>
    </w:p>
    <w:p>
      <w:pPr>
        <w:rPr>
          <w:rFonts w:hint="eastAsia"/>
          <w:sz w:val="22"/>
          <w:szCs w:val="28"/>
        </w:rPr>
      </w:pPr>
    </w:p>
    <w:p>
      <w:pPr>
        <w:rPr>
          <w:rFonts w:hint="eastAsia"/>
          <w:sz w:val="22"/>
          <w:szCs w:val="28"/>
        </w:rPr>
      </w:pPr>
    </w:p>
    <w:p>
      <w:pPr>
        <w:rPr>
          <w:rFonts w:hint="eastAsia"/>
          <w:sz w:val="22"/>
          <w:szCs w:val="28"/>
        </w:rPr>
      </w:pPr>
    </w:p>
    <w:p>
      <w:pPr>
        <w:rPr>
          <w:rFonts w:hint="eastAsia"/>
          <w:sz w:val="22"/>
          <w:szCs w:val="28"/>
        </w:rPr>
      </w:pPr>
    </w:p>
    <w:p>
      <w:pPr>
        <w:rPr>
          <w:rFonts w:hint="eastAsia"/>
          <w:sz w:val="22"/>
          <w:szCs w:val="28"/>
        </w:rPr>
      </w:pPr>
    </w:p>
    <w:p>
      <w:pPr>
        <w:rPr>
          <w:rFonts w:hint="eastAsia"/>
          <w:sz w:val="22"/>
          <w:szCs w:val="28"/>
        </w:rPr>
      </w:pPr>
    </w:p>
    <w:p>
      <w:pPr>
        <w:rPr>
          <w:rFonts w:hint="eastAsia"/>
          <w:sz w:val="22"/>
          <w:szCs w:val="28"/>
        </w:rPr>
      </w:pPr>
    </w:p>
    <w:p>
      <w:pPr>
        <w:rPr>
          <w:rFonts w:hint="eastAsia"/>
          <w:sz w:val="22"/>
          <w:szCs w:val="28"/>
        </w:rPr>
      </w:pPr>
    </w:p>
    <w:p>
      <w:pPr>
        <w:rPr>
          <w:rFonts w:hint="eastAsia"/>
          <w:sz w:val="22"/>
          <w:szCs w:val="28"/>
        </w:rPr>
      </w:pPr>
    </w:p>
    <w:p>
      <w:pPr>
        <w:rPr>
          <w:rFonts w:hint="eastAsia"/>
          <w:sz w:val="22"/>
          <w:szCs w:val="28"/>
        </w:rPr>
      </w:pPr>
    </w:p>
    <w:p>
      <w:pPr>
        <w:rPr>
          <w:rFonts w:hint="eastAsia"/>
          <w:sz w:val="22"/>
          <w:szCs w:val="28"/>
        </w:rPr>
      </w:pPr>
    </w:p>
    <w:p>
      <w:pPr>
        <w:rPr>
          <w:rFonts w:hint="eastAsia"/>
          <w:sz w:val="22"/>
          <w:szCs w:val="28"/>
        </w:rPr>
      </w:pPr>
    </w:p>
    <w:p>
      <w:pPr>
        <w:rPr>
          <w:rFonts w:hint="eastAsia"/>
          <w:sz w:val="22"/>
          <w:szCs w:val="28"/>
        </w:rPr>
      </w:pPr>
    </w:p>
    <w:p>
      <w:p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可见，归并排序在15000数据量下，运行时间基本可忽略不计，分析其原因，牺牲空间换取时间优势。</w:t>
      </w:r>
    </w:p>
    <w:p>
      <w:p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数据量超过20000时，c++ STL vector的容量难以支持，故在此仅测试15000数据量。</w:t>
      </w:r>
    </w:p>
    <w:p>
      <w:p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在此数据范围内，冒泡排序时常呈现出N^2形式增长，符合其规律。</w:t>
      </w:r>
    </w:p>
    <w:p>
      <w:p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快排则因数据量不够，不能说明其时间复杂度规律。</w:t>
      </w:r>
    </w:p>
    <w:p>
      <w:p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归并排序则更难看出规律，不过可以通过计算认为，快排和归并排序虽有较大的时间差距，但均符合n*log(n) 这一数量级。</w:t>
      </w:r>
    </w:p>
    <w:p>
      <w:p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实验结果见Sort Test文件夹</w:t>
      </w:r>
    </w:p>
    <w:p>
      <w:p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pStyle w:val="8"/>
        <w:numPr>
          <w:ilvl w:val="0"/>
          <w:numId w:val="0"/>
        </w:numPr>
        <w:ind w:leftChars="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  <w:lang w:val="en-US" w:eastAsia="zh-CN"/>
        </w:rPr>
        <w:t>5.</w:t>
      </w:r>
      <w:r>
        <w:rPr>
          <w:rFonts w:hint="eastAsia"/>
          <w:sz w:val="22"/>
          <w:szCs w:val="28"/>
        </w:rPr>
        <w:t>分治法-查找最大和次大元素（参考3.3.1）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  <w:lang w:val="en-US" w:eastAsia="zh-CN"/>
        </w:rPr>
        <w:t>6.</w:t>
      </w:r>
      <w:r>
        <w:rPr>
          <w:rFonts w:hint="eastAsia"/>
          <w:sz w:val="22"/>
          <w:szCs w:val="28"/>
        </w:rPr>
        <w:t>编写直接查找的算法，仿照4那样给出实验结果。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  <w:lang w:val="en-US" w:eastAsia="zh-CN"/>
        </w:rPr>
        <w:t>7.</w:t>
      </w:r>
      <w:r>
        <w:rPr>
          <w:rFonts w:hint="eastAsia"/>
          <w:sz w:val="22"/>
          <w:szCs w:val="28"/>
        </w:rPr>
        <w:t>分治法—寻找一个序列中第k小的元素（参考3.3.3）。同时编写直接算法，给出对比的实验结果。</w:t>
      </w:r>
    </w:p>
    <w:p>
      <w:pPr>
        <w:rPr>
          <w:rFonts w:hint="eastAsia"/>
          <w:sz w:val="22"/>
          <w:szCs w:val="28"/>
        </w:rPr>
      </w:pPr>
    </w:p>
    <w:p>
      <w:p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实验5、7具有同质性，可认为最小元素即为K=1时第K小的元素。</w:t>
      </w:r>
    </w:p>
    <w:p>
      <w:p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故在此均使用查找第K小元素的子程序。</w:t>
      </w:r>
    </w:p>
    <w:p>
      <w:p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分治查找代码如下（直接查找代码略）：</w:t>
      </w:r>
    </w:p>
    <w:p>
      <w:p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78120" cy="2388870"/>
            <wp:effectExtent l="0" t="0" r="10160" b="3810"/>
            <wp:docPr id="6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388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使用快排思想，使用常数级额外空间。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查找数据及查找时长结果见Find Test文件夹。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查找十组数据，给出对比图如下（数据量1500-15000，区间1500）：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472815"/>
            <wp:effectExtent l="0" t="0" r="635" b="1905"/>
            <wp:docPr id="7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72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spacing w:line="240" w:lineRule="atLeast"/>
        <w:rPr>
          <w:rFonts w:hint="eastAsia" w:ascii="宋体" w:hAnsi="宋体"/>
          <w:sz w:val="24"/>
        </w:rPr>
      </w:pPr>
    </w:p>
    <w:p>
      <w:pPr>
        <w:spacing w:line="240" w:lineRule="atLeast"/>
        <w:rPr>
          <w:rFonts w:hint="eastAsia" w:ascii="宋体" w:hAnsi="宋体"/>
          <w:sz w:val="24"/>
        </w:rPr>
      </w:pPr>
    </w:p>
    <w:p>
      <w:pPr>
        <w:spacing w:line="240" w:lineRule="atLeast"/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实验所有代码见当前目录，使用Dev C++编译环境编译，头文件使用bits/stdc++.h，不同编译环境可能不支持此头文件，若不能编译请更换头文件。</w:t>
      </w:r>
    </w:p>
    <w:p>
      <w:pPr>
        <w:spacing w:line="240" w:lineRule="atLeast"/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Random.cpp用于生成随机数据供测试，不属于本次实验范围内代码。</w:t>
      </w:r>
    </w:p>
    <w:p>
      <w:pPr>
        <w:spacing w:line="240" w:lineRule="atLeast"/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代码部分函数为C++11版本函数，若编译环境不支持，请添加-std=c++11到编译环境参数内。</w:t>
      </w:r>
      <w:bookmarkStart w:id="0" w:name="_GoBack"/>
      <w:bookmarkEnd w:id="0"/>
    </w:p>
    <w:p>
      <w:pPr>
        <w:spacing w:line="240" w:lineRule="atLeast"/>
        <w:rPr>
          <w:rFonts w:hint="eastAsia" w:ascii="宋体" w:hAnsi="宋体"/>
          <w:sz w:val="24"/>
          <w:lang w:val="en-US" w:eastAsia="zh-CN"/>
        </w:rPr>
      </w:pPr>
    </w:p>
    <w:sectPr>
      <w:headerReference r:id="rId3" w:type="default"/>
      <w:pgSz w:w="11906" w:h="16838"/>
      <w:pgMar w:top="1440" w:right="1797" w:bottom="1440" w:left="1797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eastAsia="楷体_GB2312"/>
        <w:sz w:val="32"/>
        <w:szCs w:val="32"/>
      </w:rPr>
    </w:pPr>
    <w:r>
      <w:rPr>
        <w:rFonts w:eastAsia="楷体_GB2312"/>
        <w:b/>
        <w:sz w:val="44"/>
        <w:szCs w:val="44"/>
      </w:rPr>
      <w:t>暨南大学本科实验报告</w:t>
    </w:r>
  </w:p>
  <w:p>
    <w:pPr>
      <w:pStyle w:val="4"/>
      <w:jc w:val="both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833345"/>
    <w:multiLevelType w:val="singleLevel"/>
    <w:tmpl w:val="CC833345"/>
    <w:lvl w:ilvl="0" w:tentative="0">
      <w:start w:val="2"/>
      <w:numFmt w:val="upperLetter"/>
      <w:suff w:val="nothing"/>
      <w:lvlText w:val="%1．"/>
      <w:lvlJc w:val="left"/>
    </w:lvl>
  </w:abstractNum>
  <w:abstractNum w:abstractNumId="1">
    <w:nsid w:val="4EC93944"/>
    <w:multiLevelType w:val="multilevel"/>
    <w:tmpl w:val="4EC9394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CA4C38"/>
    <w:multiLevelType w:val="multilevel"/>
    <w:tmpl w:val="6CCA4C38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C SYSTEM">
    <w15:presenceInfo w15:providerId="None" w15:userId="MC SYSTE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810"/>
    <w:rsid w:val="0000313A"/>
    <w:rsid w:val="00015D8E"/>
    <w:rsid w:val="00020CD5"/>
    <w:rsid w:val="00073073"/>
    <w:rsid w:val="000A1A23"/>
    <w:rsid w:val="000C021F"/>
    <w:rsid w:val="000C2203"/>
    <w:rsid w:val="000E34A1"/>
    <w:rsid w:val="00123C15"/>
    <w:rsid w:val="0017090D"/>
    <w:rsid w:val="001903E4"/>
    <w:rsid w:val="0019403D"/>
    <w:rsid w:val="001A37B9"/>
    <w:rsid w:val="001A7A1B"/>
    <w:rsid w:val="001B08FF"/>
    <w:rsid w:val="001C1A1E"/>
    <w:rsid w:val="00203015"/>
    <w:rsid w:val="00204373"/>
    <w:rsid w:val="0020760E"/>
    <w:rsid w:val="002919E7"/>
    <w:rsid w:val="002B0BBD"/>
    <w:rsid w:val="002F5C4F"/>
    <w:rsid w:val="00301810"/>
    <w:rsid w:val="00315C67"/>
    <w:rsid w:val="00334527"/>
    <w:rsid w:val="00342031"/>
    <w:rsid w:val="00377D4B"/>
    <w:rsid w:val="00387D75"/>
    <w:rsid w:val="00393041"/>
    <w:rsid w:val="003A66A6"/>
    <w:rsid w:val="003C0CC0"/>
    <w:rsid w:val="003D3FDC"/>
    <w:rsid w:val="003E1AC3"/>
    <w:rsid w:val="003E312E"/>
    <w:rsid w:val="004105EE"/>
    <w:rsid w:val="00412E56"/>
    <w:rsid w:val="00415B51"/>
    <w:rsid w:val="00430E9F"/>
    <w:rsid w:val="0046024E"/>
    <w:rsid w:val="00466B32"/>
    <w:rsid w:val="004767B0"/>
    <w:rsid w:val="00496376"/>
    <w:rsid w:val="00496D31"/>
    <w:rsid w:val="004A2335"/>
    <w:rsid w:val="004A3BC7"/>
    <w:rsid w:val="004B0E31"/>
    <w:rsid w:val="004C2968"/>
    <w:rsid w:val="004E2CCB"/>
    <w:rsid w:val="004E2E05"/>
    <w:rsid w:val="00532676"/>
    <w:rsid w:val="0053493B"/>
    <w:rsid w:val="00586634"/>
    <w:rsid w:val="00593019"/>
    <w:rsid w:val="00597601"/>
    <w:rsid w:val="005F12CB"/>
    <w:rsid w:val="0065230C"/>
    <w:rsid w:val="006643CF"/>
    <w:rsid w:val="00665BE3"/>
    <w:rsid w:val="0068158C"/>
    <w:rsid w:val="006901CE"/>
    <w:rsid w:val="006A2AF8"/>
    <w:rsid w:val="006B087C"/>
    <w:rsid w:val="006D3253"/>
    <w:rsid w:val="006D4825"/>
    <w:rsid w:val="006E1D23"/>
    <w:rsid w:val="006E7F96"/>
    <w:rsid w:val="006F04CD"/>
    <w:rsid w:val="007062B7"/>
    <w:rsid w:val="00731F72"/>
    <w:rsid w:val="00732100"/>
    <w:rsid w:val="007831D8"/>
    <w:rsid w:val="007924FD"/>
    <w:rsid w:val="007B25A3"/>
    <w:rsid w:val="007C3DF7"/>
    <w:rsid w:val="007D289E"/>
    <w:rsid w:val="00841761"/>
    <w:rsid w:val="008770D2"/>
    <w:rsid w:val="008847D7"/>
    <w:rsid w:val="008C2C76"/>
    <w:rsid w:val="008C4032"/>
    <w:rsid w:val="008D299F"/>
    <w:rsid w:val="008E56A0"/>
    <w:rsid w:val="008F2C32"/>
    <w:rsid w:val="008F46D8"/>
    <w:rsid w:val="00903A6E"/>
    <w:rsid w:val="00931FAC"/>
    <w:rsid w:val="00966627"/>
    <w:rsid w:val="009A1A2D"/>
    <w:rsid w:val="009D04C2"/>
    <w:rsid w:val="009E30EE"/>
    <w:rsid w:val="009F3B29"/>
    <w:rsid w:val="009F6541"/>
    <w:rsid w:val="00A0429E"/>
    <w:rsid w:val="00A21EF9"/>
    <w:rsid w:val="00A61305"/>
    <w:rsid w:val="00A86BFA"/>
    <w:rsid w:val="00AA16A3"/>
    <w:rsid w:val="00AB1CBA"/>
    <w:rsid w:val="00AD2100"/>
    <w:rsid w:val="00AD220B"/>
    <w:rsid w:val="00AE2CD3"/>
    <w:rsid w:val="00AF1D6C"/>
    <w:rsid w:val="00AF4FE2"/>
    <w:rsid w:val="00B13FC1"/>
    <w:rsid w:val="00B23F83"/>
    <w:rsid w:val="00B271C4"/>
    <w:rsid w:val="00B272E1"/>
    <w:rsid w:val="00B3166D"/>
    <w:rsid w:val="00B41B78"/>
    <w:rsid w:val="00B425D9"/>
    <w:rsid w:val="00B977C2"/>
    <w:rsid w:val="00B97B73"/>
    <w:rsid w:val="00BB2AAA"/>
    <w:rsid w:val="00BC02A2"/>
    <w:rsid w:val="00BC7C74"/>
    <w:rsid w:val="00BD4B3D"/>
    <w:rsid w:val="00C12283"/>
    <w:rsid w:val="00C308EC"/>
    <w:rsid w:val="00C8127B"/>
    <w:rsid w:val="00C90A2E"/>
    <w:rsid w:val="00CC556E"/>
    <w:rsid w:val="00CE286A"/>
    <w:rsid w:val="00D16B02"/>
    <w:rsid w:val="00D21FA9"/>
    <w:rsid w:val="00D3356B"/>
    <w:rsid w:val="00D94C88"/>
    <w:rsid w:val="00DA29E6"/>
    <w:rsid w:val="00DE08BC"/>
    <w:rsid w:val="00DE0CB4"/>
    <w:rsid w:val="00DF674A"/>
    <w:rsid w:val="00E02D9B"/>
    <w:rsid w:val="00E12986"/>
    <w:rsid w:val="00E42CA5"/>
    <w:rsid w:val="00E55903"/>
    <w:rsid w:val="00E55CA4"/>
    <w:rsid w:val="00E56383"/>
    <w:rsid w:val="00E86032"/>
    <w:rsid w:val="00E9587B"/>
    <w:rsid w:val="00EA7FDE"/>
    <w:rsid w:val="00ED3055"/>
    <w:rsid w:val="00EE57F7"/>
    <w:rsid w:val="00EF4C5B"/>
    <w:rsid w:val="00F96B31"/>
    <w:rsid w:val="00FB2C1C"/>
    <w:rsid w:val="00FC20B8"/>
    <w:rsid w:val="00FC5975"/>
    <w:rsid w:val="00FD2A1B"/>
    <w:rsid w:val="00FE58B3"/>
    <w:rsid w:val="00FF1913"/>
    <w:rsid w:val="00FF7162"/>
    <w:rsid w:val="12382818"/>
    <w:rsid w:val="12E8257D"/>
    <w:rsid w:val="14892AB2"/>
    <w:rsid w:val="15206126"/>
    <w:rsid w:val="26C32C1E"/>
    <w:rsid w:val="2B6965D5"/>
    <w:rsid w:val="4DD1221E"/>
    <w:rsid w:val="7862233F"/>
    <w:rsid w:val="7CFD56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 w:cs="Courier New"/>
      <w:szCs w:val="21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microsoft.com/office/2011/relationships/people" Target="people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zhxy</Company>
  <Pages>3</Pages>
  <Words>219</Words>
  <Characters>1252</Characters>
  <Lines>10</Lines>
  <Paragraphs>2</Paragraphs>
  <TotalTime>35</TotalTime>
  <ScaleCrop>false</ScaleCrop>
  <LinksUpToDate>false</LinksUpToDate>
  <CharactersWithSpaces>1469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2008-03-17T13:23:00Z</dcterms:created>
  <dc:creator>yan</dc:creator>
  <cp:lastModifiedBy>Neo</cp:lastModifiedBy>
  <dcterms:modified xsi:type="dcterms:W3CDTF">2019-03-04T09:47:58Z</dcterms:modified>
  <dc:title>实验名称:DS-7稀疏矩阵转置</dc:title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