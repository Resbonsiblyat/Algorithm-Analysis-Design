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  <w:lang w:eastAsia="zh-TW"/>
        </w:rPr>
        <w:t>暨南大学本科实验报告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课程名称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算法分析与设计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成绩评定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第一周课程实验  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lang w:eastAsia="zh-TW"/>
        </w:rPr>
        <w:t>指导教师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李军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实验项目编号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0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1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 </w:t>
      </w:r>
      <w:r>
        <w:rPr>
          <w:rFonts w:hint="eastAsia" w:ascii="宋体" w:hAnsi="宋体" w:eastAsia="宋体"/>
          <w:sz w:val="28"/>
          <w:szCs w:val="28"/>
          <w:lang w:eastAsia="zh-TW"/>
        </w:rPr>
        <w:t>实验项目类型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实验地点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机房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学生姓名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倪煜麟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</w:t>
      </w:r>
      <w:r>
        <w:rPr>
          <w:rFonts w:hint="eastAsia" w:ascii="宋体" w:hAnsi="宋体" w:eastAsia="宋体"/>
          <w:sz w:val="28"/>
          <w:szCs w:val="28"/>
          <w:lang w:eastAsia="zh-TW"/>
        </w:rPr>
        <w:t>学号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2016054314</w:t>
      </w:r>
      <w:r>
        <w:rPr>
          <w:rFonts w:ascii="宋体" w:hAnsi="宋体" w:eastAsia="宋体"/>
          <w:sz w:val="28"/>
          <w:szCs w:val="28"/>
          <w:u w:val="single"/>
        </w:rPr>
        <w:t xml:space="preserve">         </w:t>
      </w:r>
    </w:p>
    <w:p>
      <w:pPr>
        <w:numPr>
          <w:ins w:id="0" w:author="MC SYSTEM" w:date="2006-06-11T14:06:00Z"/>
        </w:numPr>
        <w:spacing w:line="420" w:lineRule="exac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电气信息学院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专业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软件工程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实验时间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201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  <w:lang w:eastAsia="zh-TW"/>
        </w:rPr>
        <w:t>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3</w:t>
      </w:r>
      <w:r>
        <w:rPr>
          <w:rFonts w:hint="eastAsia" w:ascii="宋体" w:hAnsi="宋体" w:eastAsia="宋体"/>
          <w:sz w:val="28"/>
          <w:szCs w:val="28"/>
          <w:lang w:eastAsia="zh-TW"/>
        </w:rPr>
        <w:t>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日</w:t>
      </w:r>
    </w:p>
    <w:p>
      <w:pPr>
        <w:rPr>
          <w:rFonts w:hint="eastAsia" w:ascii="宋体" w:hAnsi="宋体" w:eastAsia="宋体"/>
          <w:b/>
          <w:sz w:val="28"/>
          <w:szCs w:val="28"/>
          <w:lang w:eastAsia="zh-TW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/>
          <w:b/>
          <w:sz w:val="28"/>
          <w:szCs w:val="28"/>
          <w:lang w:eastAsia="zh-TW"/>
        </w:rPr>
        <w:t>实验内容</w:t>
      </w:r>
    </w:p>
    <w:p>
      <w:pPr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对于效率矩阵：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{9,2,7,8}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{6,4,3,7}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{5,8,1,8}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{7,6,9,4}</w:t>
      </w:r>
    </w:p>
    <w:p>
      <w:pPr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求其最优分配。</w:t>
      </w:r>
    </w:p>
    <w:p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思路阐述及代码分析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实验原本要求使用暴力法求解，但暴力枚举一来不够优雅，二来对个人编程能力及算法能力锻炼有限，故在此使用两种方式解决问题。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1、模拟退火算法求局部最优解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2、匈牙利算法求最优解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详细阐述如下：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模拟退火算法：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对于曲线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/>
          <w:b w:val="0"/>
          <w:bCs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59100" cy="1986280"/>
            <wp:effectExtent l="0" t="0" r="12700" b="1016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使用Greedy策略求局部最优解，当由A下降到B时，以一定概率接受当前解。概率数学表达式如下：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345055" cy="466725"/>
            <wp:effectExtent l="0" t="0" r="1905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当斜率上升时，此概率会越来越小（温度T下降），最终（温度下降到阈值时停止）以一定概率到达C点（全局最优解）。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故此算法为不稳定求解，不能保证一定得到全局最优解。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但可以应用状态保存，获得降温过程中的最优解。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核心代码如下：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1.随机生成新的指派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897755" cy="2648585"/>
            <wp:effectExtent l="0" t="0" r="952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783" b="2043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2.模拟降温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3433445"/>
            <wp:effectExtent l="0" t="0" r="3175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综上，模拟退火算法，时间复杂度固定为常数级，取决于降温速度，得到解为局部最优解。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匈牙利算法：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最优指派问题实际可以等效为增广路径求二分图最大匹配，即可以使用匈牙利算法。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对于效率矩阵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729740" cy="108204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第1，2，3，4行分别减去2，2，5，2，得到：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44040" cy="100584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再对第四列减去3，得到：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63140" cy="100584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则显然X11=X23=X34=X42=1，是最优解，最小费用为2+2+8+2=14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此过程得到的最终矩阵，可以认为是图的邻接矩阵。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此时使用增广路径求其最大匹配，即可得到最优解。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详见代码。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实验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效果展示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模拟退火算法：输入矩阵，得到结果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结果解释：工人1做2号任务，工人2做1号任务，工人3做3号任务以此类推，开销为13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1249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匈牙利算法（Hungary）：矩阵为最后处理时的样子（-1代表圈0）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结果解释：工人1做2号工作，工人2做1号工作以此类推，开销为13</w:t>
      </w:r>
    </w:p>
    <w:p>
      <w:pPr>
        <w:ind w:firstLine="420" w:firstLineChars="0"/>
      </w:pPr>
      <w:r>
        <w:drawing>
          <wp:inline distT="0" distB="0" distL="114300" distR="114300">
            <wp:extent cx="1760220" cy="1188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从效率分析，在较小数据规模下，以得到最优解为目的，匈牙利算法效率应当都优于模拟退火算法。但当数据规模到达一定量级，不能在有效时间内获得最优解时，应当使用模拟退火算法取得局部最优解（全局可行解），此时模拟退火算法效率的优势即可显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数据规模的量级取决于模拟退火的降温速度，本例中使用0.95作为降温系数，但因为还有随机数的加入，这个量级是不确定的。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B1057"/>
    <w:multiLevelType w:val="singleLevel"/>
    <w:tmpl w:val="F2FB105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2AD0DA"/>
    <w:multiLevelType w:val="singleLevel"/>
    <w:tmpl w:val="512AD0D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907A0"/>
    <w:rsid w:val="385907A0"/>
    <w:rsid w:val="55884B1E"/>
    <w:rsid w:val="65244014"/>
    <w:rsid w:val="68737A20"/>
    <w:rsid w:val="6D67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2019-03-18T15:24:00Z</dcterms:created>
  <dc:creator>Neo</dc:creator>
  <cp:lastModifiedBy>Neo</cp:lastModifiedBy>
  <dcterms:modified xsi:type="dcterms:W3CDTF">2019-03-26T06:51:28Z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