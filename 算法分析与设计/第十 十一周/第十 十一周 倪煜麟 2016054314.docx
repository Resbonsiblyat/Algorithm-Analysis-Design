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44"/>
          <w:szCs w:val="44"/>
        </w:rPr>
      </w:pPr>
      <w:r>
        <w:rPr>
          <w:rFonts w:hint="eastAsia" w:ascii="宋体" w:hAnsi="宋体" w:eastAsia="宋体"/>
          <w:b/>
          <w:sz w:val="44"/>
          <w:szCs w:val="44"/>
          <w:lang w:eastAsia="zh-TW"/>
        </w:rPr>
        <w:t>暨南大学本科实验报告</w:t>
      </w:r>
    </w:p>
    <w:p>
      <w:pPr>
        <w:spacing w:line="420" w:lineRule="exact"/>
        <w:rPr>
          <w:rFonts w:ascii="宋体" w:hAnsi="宋体"/>
          <w:sz w:val="28"/>
          <w:szCs w:val="28"/>
        </w:rPr>
      </w:pPr>
      <w:r>
        <w:rPr>
          <w:rFonts w:hint="eastAsia" w:ascii="宋体" w:hAnsi="宋体" w:eastAsia="宋体"/>
          <w:sz w:val="28"/>
          <w:szCs w:val="28"/>
          <w:lang w:eastAsia="zh-TW"/>
        </w:rPr>
        <w:t>课程名称</w:t>
      </w:r>
      <w:r>
        <w:rPr>
          <w:rFonts w:ascii="宋体" w:hAnsi="宋体" w:eastAsia="宋体"/>
          <w:sz w:val="28"/>
          <w:szCs w:val="28"/>
          <w:u w:val="single"/>
          <w:lang w:eastAsia="zh-TW"/>
        </w:rPr>
        <w:t xml:space="preserve">     </w:t>
      </w:r>
      <w:r>
        <w:rPr>
          <w:rFonts w:hint="eastAsia" w:ascii="宋体" w:hAnsi="宋体" w:eastAsia="宋体"/>
          <w:sz w:val="28"/>
          <w:szCs w:val="28"/>
          <w:u w:val="single"/>
          <w:lang w:val="en-US" w:eastAsia="zh-CN"/>
        </w:rPr>
        <w:t>算法分析与设计</w:t>
      </w:r>
      <w:r>
        <w:rPr>
          <w:rFonts w:ascii="宋体" w:hAnsi="宋体" w:eastAsia="宋体"/>
          <w:sz w:val="28"/>
          <w:szCs w:val="28"/>
          <w:u w:val="single"/>
          <w:lang w:eastAsia="zh-TW"/>
        </w:rPr>
        <w:t xml:space="preserve"> </w:t>
      </w:r>
      <w:r>
        <w:rPr>
          <w:rFonts w:ascii="宋体" w:hAnsi="宋体"/>
          <w:sz w:val="28"/>
          <w:szCs w:val="28"/>
          <w:u w:val="single"/>
          <w:lang w:eastAsia="zh-TW"/>
        </w:rPr>
        <w:tab/>
      </w:r>
      <w:r>
        <w:rPr>
          <w:rFonts w:ascii="宋体" w:hAnsi="宋体"/>
          <w:sz w:val="28"/>
          <w:szCs w:val="28"/>
          <w:u w:val="single"/>
          <w:lang w:eastAsia="zh-TW"/>
        </w:rPr>
        <w:tab/>
      </w:r>
      <w:r>
        <w:rPr>
          <w:rFonts w:ascii="宋体" w:hAnsi="宋体"/>
          <w:sz w:val="28"/>
          <w:szCs w:val="28"/>
          <w:u w:val="single"/>
          <w:lang w:eastAsia="zh-TW"/>
        </w:rPr>
        <w:tab/>
      </w:r>
      <w:r>
        <w:rPr>
          <w:rFonts w:ascii="宋体" w:hAnsi="宋体"/>
          <w:sz w:val="28"/>
          <w:szCs w:val="28"/>
          <w:u w:val="single"/>
          <w:lang w:eastAsia="zh-TW"/>
        </w:rPr>
        <w:tab/>
      </w:r>
      <w:r>
        <w:rPr>
          <w:rFonts w:ascii="宋体" w:hAnsi="宋体"/>
          <w:sz w:val="28"/>
          <w:szCs w:val="28"/>
          <w:u w:val="single"/>
          <w:lang w:eastAsia="zh-TW"/>
        </w:rPr>
        <w:tab/>
      </w:r>
      <w:r>
        <w:rPr>
          <w:rFonts w:ascii="宋体" w:hAnsi="宋体" w:eastAsia="宋体"/>
          <w:sz w:val="28"/>
          <w:szCs w:val="28"/>
          <w:u w:val="single"/>
          <w:lang w:eastAsia="zh-TW"/>
        </w:rPr>
        <w:t xml:space="preserve"> </w:t>
      </w:r>
      <w:r>
        <w:rPr>
          <w:rFonts w:hint="eastAsia" w:ascii="宋体" w:hAnsi="宋体" w:eastAsia="宋体"/>
          <w:sz w:val="28"/>
          <w:szCs w:val="28"/>
          <w:lang w:eastAsia="zh-TW"/>
        </w:rPr>
        <w:t>成绩评定</w:t>
      </w:r>
      <w:r>
        <w:rPr>
          <w:rFonts w:ascii="宋体" w:hAnsi="宋体" w:eastAsia="宋体"/>
          <w:sz w:val="28"/>
          <w:szCs w:val="28"/>
          <w:u w:val="single"/>
        </w:rPr>
        <w:t xml:space="preserve">            </w:t>
      </w:r>
    </w:p>
    <w:p>
      <w:pPr>
        <w:spacing w:line="420" w:lineRule="exact"/>
        <w:rPr>
          <w:rFonts w:ascii="宋体" w:hAnsi="宋体"/>
          <w:sz w:val="28"/>
          <w:szCs w:val="28"/>
        </w:rPr>
      </w:pPr>
      <w:r>
        <w:rPr>
          <w:rFonts w:hint="eastAsia" w:ascii="宋体" w:hAnsi="宋体" w:eastAsia="宋体"/>
          <w:sz w:val="28"/>
          <w:szCs w:val="28"/>
          <w:lang w:eastAsia="zh-TW"/>
        </w:rPr>
        <w:t>实验项目名称</w:t>
      </w:r>
      <w:r>
        <w:rPr>
          <w:rFonts w:ascii="宋体" w:hAnsi="宋体" w:eastAsia="宋体"/>
          <w:sz w:val="28"/>
          <w:szCs w:val="28"/>
          <w:u w:val="single"/>
          <w:lang w:eastAsia="zh-TW"/>
        </w:rPr>
        <w:t xml:space="preserve">  </w:t>
      </w:r>
      <w:r>
        <w:rPr>
          <w:rFonts w:hint="eastAsia" w:ascii="宋体" w:hAnsi="宋体" w:eastAsia="宋体"/>
          <w:sz w:val="28"/>
          <w:szCs w:val="28"/>
          <w:u w:val="single"/>
          <w:lang w:val="en-US" w:eastAsia="zh-CN"/>
        </w:rPr>
        <w:t xml:space="preserve">  第</w:t>
      </w:r>
      <w:r>
        <w:rPr>
          <w:rFonts w:hint="eastAsia" w:ascii="宋体" w:hAnsi="宋体"/>
          <w:sz w:val="28"/>
          <w:szCs w:val="28"/>
          <w:u w:val="single"/>
          <w:lang w:val="en-US" w:eastAsia="zh-CN"/>
        </w:rPr>
        <w:t>十、十</w:t>
      </w:r>
      <w:r>
        <w:rPr>
          <w:rFonts w:hint="eastAsia" w:ascii="宋体" w:hAnsi="宋体" w:eastAsia="宋体"/>
          <w:sz w:val="28"/>
          <w:szCs w:val="28"/>
          <w:u w:val="single"/>
          <w:lang w:val="en-US" w:eastAsia="zh-CN"/>
        </w:rPr>
        <w:t xml:space="preserve">一周课程实验  </w:t>
      </w:r>
      <w:r>
        <w:rPr>
          <w:rFonts w:ascii="宋体" w:hAnsi="宋体" w:eastAsia="宋体"/>
          <w:sz w:val="28"/>
          <w:szCs w:val="28"/>
          <w:u w:val="single"/>
          <w:lang w:eastAsia="zh-TW"/>
        </w:rPr>
        <w:t xml:space="preserve">   </w:t>
      </w:r>
      <w:r>
        <w:rPr>
          <w:rFonts w:hint="eastAsia" w:ascii="宋体" w:hAnsi="宋体" w:eastAsia="宋体"/>
          <w:sz w:val="28"/>
          <w:szCs w:val="28"/>
          <w:lang w:eastAsia="zh-TW"/>
        </w:rPr>
        <w:t>指导教师</w:t>
      </w:r>
      <w:r>
        <w:rPr>
          <w:rFonts w:ascii="宋体" w:hAnsi="宋体" w:eastAsia="宋体"/>
          <w:sz w:val="28"/>
          <w:szCs w:val="28"/>
          <w:u w:val="single"/>
          <w:lang w:eastAsia="zh-TW"/>
        </w:rPr>
        <w:t xml:space="preserve"> </w:t>
      </w:r>
      <w:r>
        <w:rPr>
          <w:rFonts w:hint="eastAsia" w:ascii="宋体" w:hAnsi="宋体" w:eastAsia="宋体"/>
          <w:sz w:val="28"/>
          <w:szCs w:val="28"/>
          <w:u w:val="single"/>
          <w:lang w:val="en-US" w:eastAsia="zh-CN"/>
        </w:rPr>
        <w:t xml:space="preserve">   李军</w:t>
      </w:r>
      <w:r>
        <w:rPr>
          <w:rFonts w:ascii="宋体" w:hAnsi="宋体" w:eastAsia="宋体"/>
          <w:sz w:val="28"/>
          <w:szCs w:val="28"/>
          <w:u w:val="single"/>
        </w:rPr>
        <w:t xml:space="preserve">    </w:t>
      </w:r>
    </w:p>
    <w:p>
      <w:pPr>
        <w:spacing w:line="420" w:lineRule="exact"/>
        <w:rPr>
          <w:rFonts w:ascii="宋体" w:hAnsi="宋体"/>
          <w:sz w:val="28"/>
          <w:szCs w:val="28"/>
          <w:u w:val="single"/>
        </w:rPr>
      </w:pPr>
      <w:r>
        <w:rPr>
          <w:rFonts w:hint="eastAsia" w:ascii="宋体" w:hAnsi="宋体" w:eastAsia="宋体"/>
          <w:sz w:val="28"/>
          <w:szCs w:val="28"/>
          <w:lang w:eastAsia="zh-TW"/>
        </w:rPr>
        <w:t>实验项目编号</w:t>
      </w:r>
      <w:r>
        <w:rPr>
          <w:rFonts w:ascii="宋体" w:hAnsi="宋体" w:eastAsia="宋体"/>
          <w:sz w:val="28"/>
          <w:szCs w:val="28"/>
          <w:u w:val="single"/>
          <w:lang w:eastAsia="zh-TW"/>
        </w:rPr>
        <w:t xml:space="preserve">     0</w:t>
      </w:r>
      <w:r>
        <w:rPr>
          <w:rFonts w:hint="eastAsia" w:ascii="宋体" w:hAnsi="宋体" w:eastAsia="宋体"/>
          <w:sz w:val="28"/>
          <w:szCs w:val="28"/>
          <w:u w:val="single"/>
          <w:lang w:val="en-US" w:eastAsia="zh-CN"/>
        </w:rPr>
        <w:t>1</w:t>
      </w:r>
      <w:r>
        <w:rPr>
          <w:rFonts w:ascii="宋体" w:hAnsi="宋体" w:eastAsia="宋体"/>
          <w:sz w:val="28"/>
          <w:szCs w:val="28"/>
          <w:u w:val="single"/>
          <w:lang w:eastAsia="zh-TW"/>
        </w:rPr>
        <w:t xml:space="preserve">      </w:t>
      </w:r>
      <w:r>
        <w:rPr>
          <w:rFonts w:hint="eastAsia" w:ascii="宋体" w:hAnsi="宋体" w:eastAsia="宋体"/>
          <w:sz w:val="28"/>
          <w:szCs w:val="28"/>
          <w:lang w:eastAsia="zh-TW"/>
        </w:rPr>
        <w:t>实验项目类型</w:t>
      </w:r>
      <w:r>
        <w:rPr>
          <w:rFonts w:ascii="宋体" w:hAnsi="宋体" w:eastAsia="宋体"/>
          <w:sz w:val="28"/>
          <w:szCs w:val="28"/>
          <w:u w:val="single"/>
          <w:lang w:eastAsia="zh-TW"/>
        </w:rPr>
        <w:t xml:space="preserve"> </w:t>
      </w:r>
      <w:r>
        <w:rPr>
          <w:rFonts w:hint="eastAsia" w:ascii="宋体" w:hAnsi="宋体" w:eastAsia="宋体"/>
          <w:sz w:val="28"/>
          <w:szCs w:val="28"/>
          <w:u w:val="single"/>
          <w:lang w:val="en-US" w:eastAsia="zh-CN"/>
        </w:rPr>
        <w:t>设计</w:t>
      </w:r>
      <w:r>
        <w:rPr>
          <w:rFonts w:ascii="宋体" w:hAnsi="宋体" w:eastAsia="宋体"/>
          <w:sz w:val="28"/>
          <w:szCs w:val="28"/>
          <w:u w:val="single"/>
          <w:lang w:eastAsia="zh-TW"/>
        </w:rPr>
        <w:t xml:space="preserve"> </w:t>
      </w:r>
      <w:r>
        <w:rPr>
          <w:rFonts w:hint="eastAsia" w:ascii="宋体" w:hAnsi="宋体" w:eastAsia="宋体"/>
          <w:sz w:val="28"/>
          <w:szCs w:val="28"/>
          <w:lang w:eastAsia="zh-TW"/>
        </w:rPr>
        <w:t>实验地点</w:t>
      </w:r>
      <w:r>
        <w:rPr>
          <w:rFonts w:ascii="宋体" w:hAnsi="宋体" w:eastAsia="宋体"/>
          <w:sz w:val="28"/>
          <w:szCs w:val="28"/>
          <w:u w:val="single"/>
          <w:lang w:eastAsia="zh-TW"/>
        </w:rPr>
        <w:t xml:space="preserve">  </w:t>
      </w:r>
      <w:r>
        <w:rPr>
          <w:rFonts w:hint="eastAsia" w:ascii="宋体" w:hAnsi="宋体" w:eastAsia="宋体"/>
          <w:sz w:val="28"/>
          <w:szCs w:val="28"/>
          <w:u w:val="single"/>
          <w:lang w:eastAsia="zh-TW"/>
        </w:rPr>
        <w:t>机房</w:t>
      </w:r>
      <w:r>
        <w:rPr>
          <w:rFonts w:ascii="宋体" w:hAnsi="宋体" w:eastAsia="宋体"/>
          <w:sz w:val="28"/>
          <w:szCs w:val="28"/>
          <w:u w:val="single"/>
        </w:rPr>
        <w:t xml:space="preserve">    </w:t>
      </w:r>
    </w:p>
    <w:p>
      <w:pPr>
        <w:spacing w:line="420" w:lineRule="exact"/>
        <w:rPr>
          <w:rFonts w:ascii="宋体" w:hAnsi="宋体"/>
          <w:sz w:val="28"/>
          <w:szCs w:val="28"/>
          <w:u w:val="single"/>
        </w:rPr>
      </w:pPr>
      <w:r>
        <w:rPr>
          <w:rFonts w:hint="eastAsia" w:ascii="宋体" w:hAnsi="宋体" w:eastAsia="宋体"/>
          <w:sz w:val="28"/>
          <w:szCs w:val="28"/>
          <w:lang w:eastAsia="zh-TW"/>
        </w:rPr>
        <w:t>学生姓名</w:t>
      </w:r>
      <w:r>
        <w:rPr>
          <w:rFonts w:ascii="宋体" w:hAnsi="宋体" w:eastAsia="宋体"/>
          <w:sz w:val="28"/>
          <w:szCs w:val="28"/>
          <w:u w:val="single"/>
          <w:lang w:eastAsia="zh-TW"/>
        </w:rPr>
        <w:t xml:space="preserve">     </w:t>
      </w:r>
      <w:r>
        <w:rPr>
          <w:rFonts w:hint="eastAsia" w:ascii="宋体" w:hAnsi="宋体" w:eastAsia="宋体"/>
          <w:sz w:val="28"/>
          <w:szCs w:val="28"/>
          <w:u w:val="single"/>
          <w:lang w:val="en-US" w:eastAsia="zh-CN"/>
        </w:rPr>
        <w:t xml:space="preserve">  倪煜麟</w:t>
      </w:r>
      <w:r>
        <w:rPr>
          <w:rFonts w:ascii="宋体" w:hAnsi="宋体" w:eastAsia="宋体"/>
          <w:sz w:val="28"/>
          <w:szCs w:val="28"/>
          <w:u w:val="single"/>
          <w:lang w:eastAsia="zh-TW"/>
        </w:rPr>
        <w:t xml:space="preserve">    </w:t>
      </w:r>
      <w:r>
        <w:rPr>
          <w:rFonts w:hint="eastAsia" w:ascii="宋体" w:hAnsi="宋体" w:eastAsia="宋体"/>
          <w:sz w:val="28"/>
          <w:szCs w:val="28"/>
          <w:u w:val="single"/>
          <w:lang w:val="en-US" w:eastAsia="zh-CN"/>
        </w:rPr>
        <w:t xml:space="preserve"> </w:t>
      </w:r>
      <w:r>
        <w:rPr>
          <w:rFonts w:ascii="宋体" w:hAnsi="宋体" w:eastAsia="宋体"/>
          <w:sz w:val="28"/>
          <w:szCs w:val="28"/>
          <w:u w:val="single"/>
          <w:lang w:eastAsia="zh-TW"/>
        </w:rPr>
        <w:t xml:space="preserve">   </w:t>
      </w:r>
      <w:r>
        <w:rPr>
          <w:rFonts w:hint="eastAsia" w:ascii="宋体" w:hAnsi="宋体" w:eastAsia="宋体"/>
          <w:sz w:val="28"/>
          <w:szCs w:val="28"/>
          <w:lang w:eastAsia="zh-TW"/>
        </w:rPr>
        <w:t>学号</w:t>
      </w:r>
      <w:r>
        <w:rPr>
          <w:rFonts w:ascii="宋体" w:hAnsi="宋体" w:eastAsia="宋体"/>
          <w:sz w:val="28"/>
          <w:szCs w:val="28"/>
          <w:u w:val="single"/>
        </w:rPr>
        <w:t xml:space="preserve"> </w:t>
      </w:r>
      <w:r>
        <w:rPr>
          <w:rFonts w:hint="eastAsia" w:ascii="宋体" w:hAnsi="宋体" w:eastAsia="宋体"/>
          <w:sz w:val="28"/>
          <w:szCs w:val="28"/>
          <w:u w:val="single"/>
          <w:lang w:val="en-US" w:eastAsia="zh-CN"/>
        </w:rPr>
        <w:t xml:space="preserve"> </w:t>
      </w:r>
      <w:r>
        <w:rPr>
          <w:rFonts w:ascii="宋体" w:hAnsi="宋体" w:eastAsia="宋体"/>
          <w:sz w:val="28"/>
          <w:szCs w:val="28"/>
          <w:u w:val="single"/>
        </w:rPr>
        <w:t xml:space="preserve"> </w:t>
      </w:r>
      <w:r>
        <w:rPr>
          <w:rFonts w:hint="eastAsia" w:ascii="宋体" w:hAnsi="宋体"/>
          <w:sz w:val="28"/>
          <w:szCs w:val="28"/>
          <w:u w:val="single"/>
          <w:lang w:val="en-US" w:eastAsia="zh-CN"/>
        </w:rPr>
        <w:t xml:space="preserve">     </w:t>
      </w:r>
      <w:r>
        <w:rPr>
          <w:rFonts w:hint="eastAsia" w:ascii="宋体" w:hAnsi="宋体" w:eastAsia="宋体"/>
          <w:sz w:val="28"/>
          <w:szCs w:val="28"/>
          <w:u w:val="single"/>
          <w:lang w:val="en-US" w:eastAsia="zh-CN"/>
        </w:rPr>
        <w:t>2016054314</w:t>
      </w:r>
      <w:r>
        <w:rPr>
          <w:rFonts w:ascii="宋体" w:hAnsi="宋体" w:eastAsia="宋体"/>
          <w:sz w:val="28"/>
          <w:szCs w:val="28"/>
          <w:u w:val="single"/>
        </w:rPr>
        <w:t xml:space="preserve">         </w:t>
      </w:r>
    </w:p>
    <w:p>
      <w:pPr>
        <w:numPr>
          <w:ins w:id="0" w:author="MC SYSTEM" w:date="2006-06-11T14:06:00Z"/>
        </w:numPr>
        <w:spacing w:line="420" w:lineRule="exact"/>
        <w:rPr>
          <w:rFonts w:hint="eastAsia" w:ascii="宋体" w:hAnsi="宋体"/>
          <w:sz w:val="28"/>
          <w:szCs w:val="28"/>
        </w:rPr>
      </w:pPr>
      <w:r>
        <w:rPr>
          <w:rFonts w:hint="eastAsia" w:ascii="宋体" w:hAnsi="宋体" w:eastAsia="宋体"/>
          <w:sz w:val="28"/>
          <w:szCs w:val="28"/>
          <w:lang w:eastAsia="zh-TW"/>
        </w:rPr>
        <w:t>学院</w:t>
      </w:r>
      <w:r>
        <w:rPr>
          <w:rFonts w:ascii="宋体" w:hAnsi="宋体" w:eastAsia="宋体"/>
          <w:sz w:val="28"/>
          <w:szCs w:val="28"/>
          <w:u w:val="single"/>
          <w:lang w:eastAsia="zh-TW"/>
        </w:rPr>
        <w:t xml:space="preserve">  </w:t>
      </w:r>
      <w:r>
        <w:rPr>
          <w:rFonts w:hint="eastAsia" w:ascii="宋体" w:hAnsi="宋体" w:eastAsia="宋体"/>
          <w:sz w:val="28"/>
          <w:szCs w:val="28"/>
          <w:u w:val="single"/>
          <w:lang w:eastAsia="zh-TW"/>
        </w:rPr>
        <w:t>电气信息学院</w:t>
      </w:r>
      <w:r>
        <w:rPr>
          <w:rFonts w:ascii="宋体" w:hAnsi="宋体" w:eastAsia="宋体"/>
          <w:sz w:val="28"/>
          <w:szCs w:val="28"/>
          <w:u w:val="single"/>
          <w:lang w:eastAsia="zh-TW"/>
        </w:rPr>
        <w:t xml:space="preserve"> </w:t>
      </w:r>
      <w:r>
        <w:rPr>
          <w:rFonts w:hint="eastAsia" w:ascii="宋体" w:hAnsi="宋体" w:eastAsia="宋体"/>
          <w:sz w:val="28"/>
          <w:szCs w:val="28"/>
          <w:lang w:eastAsia="zh-TW"/>
        </w:rPr>
        <w:t>专业</w:t>
      </w:r>
      <w:r>
        <w:rPr>
          <w:rFonts w:ascii="宋体" w:hAnsi="宋体" w:eastAsia="宋体"/>
          <w:sz w:val="28"/>
          <w:szCs w:val="28"/>
          <w:u w:val="single"/>
        </w:rPr>
        <w:t xml:space="preserve"> </w:t>
      </w:r>
      <w:r>
        <w:rPr>
          <w:rFonts w:hint="eastAsia" w:ascii="宋体" w:hAnsi="宋体" w:eastAsia="宋体"/>
          <w:sz w:val="28"/>
          <w:szCs w:val="28"/>
          <w:u w:val="single"/>
          <w:lang w:val="en-US" w:eastAsia="zh-CN"/>
        </w:rPr>
        <w:t>软件工程</w:t>
      </w:r>
      <w:r>
        <w:rPr>
          <w:rFonts w:ascii="宋体" w:hAnsi="宋体" w:eastAsia="宋体"/>
          <w:sz w:val="28"/>
          <w:szCs w:val="28"/>
          <w:u w:val="single"/>
        </w:rPr>
        <w:t xml:space="preserve"> </w:t>
      </w:r>
      <w:r>
        <w:rPr>
          <w:rFonts w:ascii="宋体" w:hAnsi="宋体" w:eastAsia="宋体"/>
          <w:sz w:val="28"/>
          <w:szCs w:val="28"/>
        </w:rPr>
        <w:t xml:space="preserve"> </w:t>
      </w:r>
      <w:r>
        <w:rPr>
          <w:rFonts w:hint="eastAsia" w:ascii="宋体" w:hAnsi="宋体" w:eastAsia="宋体"/>
          <w:sz w:val="28"/>
          <w:szCs w:val="28"/>
          <w:lang w:eastAsia="zh-TW"/>
        </w:rPr>
        <w:t>实验时间</w:t>
      </w:r>
      <w:r>
        <w:rPr>
          <w:rFonts w:ascii="宋体" w:hAnsi="宋体" w:eastAsia="宋体"/>
          <w:sz w:val="28"/>
          <w:szCs w:val="28"/>
          <w:u w:val="single"/>
          <w:lang w:eastAsia="zh-TW"/>
        </w:rPr>
        <w:t xml:space="preserve"> 201</w:t>
      </w:r>
      <w:r>
        <w:rPr>
          <w:rFonts w:hint="eastAsia" w:ascii="宋体" w:hAnsi="宋体" w:eastAsia="宋体"/>
          <w:sz w:val="28"/>
          <w:szCs w:val="28"/>
          <w:u w:val="single"/>
          <w:lang w:val="en-US" w:eastAsia="zh-CN"/>
        </w:rPr>
        <w:t>9</w:t>
      </w:r>
      <w:r>
        <w:rPr>
          <w:rFonts w:hint="eastAsia" w:ascii="宋体" w:hAnsi="宋体" w:eastAsia="宋体"/>
          <w:sz w:val="28"/>
          <w:szCs w:val="28"/>
          <w:lang w:eastAsia="zh-TW"/>
        </w:rPr>
        <w:t>年</w:t>
      </w:r>
      <w:r>
        <w:rPr>
          <w:rFonts w:ascii="宋体" w:hAnsi="宋体" w:eastAsia="宋体"/>
          <w:sz w:val="28"/>
          <w:szCs w:val="28"/>
          <w:u w:val="single"/>
          <w:lang w:eastAsia="zh-TW"/>
        </w:rPr>
        <w:t xml:space="preserve"> 3</w:t>
      </w:r>
      <w:r>
        <w:rPr>
          <w:rFonts w:hint="eastAsia" w:ascii="宋体" w:hAnsi="宋体" w:eastAsia="宋体"/>
          <w:sz w:val="28"/>
          <w:szCs w:val="28"/>
          <w:lang w:eastAsia="zh-TW"/>
        </w:rPr>
        <w:t>月</w:t>
      </w:r>
      <w:r>
        <w:rPr>
          <w:rFonts w:ascii="宋体" w:hAnsi="宋体" w:eastAsia="宋体"/>
          <w:sz w:val="28"/>
          <w:szCs w:val="28"/>
          <w:u w:val="single"/>
          <w:lang w:eastAsia="zh-TW"/>
        </w:rPr>
        <w:t xml:space="preserve"> </w:t>
      </w:r>
      <w:r>
        <w:rPr>
          <w:rFonts w:hint="eastAsia" w:ascii="宋体" w:hAnsi="宋体" w:eastAsia="宋体"/>
          <w:sz w:val="28"/>
          <w:szCs w:val="28"/>
          <w:u w:val="single"/>
          <w:lang w:val="en-US" w:eastAsia="zh-CN"/>
        </w:rPr>
        <w:t>4</w:t>
      </w:r>
      <w:r>
        <w:rPr>
          <w:rFonts w:ascii="宋体" w:hAnsi="宋体" w:eastAsia="宋体"/>
          <w:sz w:val="28"/>
          <w:szCs w:val="28"/>
          <w:u w:val="single"/>
          <w:lang w:eastAsia="zh-TW"/>
        </w:rPr>
        <w:t xml:space="preserve"> </w:t>
      </w:r>
      <w:r>
        <w:rPr>
          <w:rFonts w:hint="eastAsia" w:ascii="宋体" w:hAnsi="宋体" w:eastAsia="宋体"/>
          <w:sz w:val="28"/>
          <w:szCs w:val="28"/>
          <w:lang w:eastAsia="zh-TW"/>
        </w:rPr>
        <w:t>日</w:t>
      </w:r>
    </w:p>
    <w:p>
      <w:pPr>
        <w:pStyle w:val="10"/>
        <w:ind w:left="0"/>
        <w:rPr>
          <w:rFonts w:hint="eastAsia"/>
        </w:rPr>
      </w:pPr>
      <w:r>
        <w:rPr>
          <w:rFonts w:hint="eastAsia"/>
        </w:rPr>
        <w:t xml:space="preserve">什么是贪心算法？ </w:t>
      </w:r>
    </w:p>
    <w:p>
      <w:pPr>
        <w:pStyle w:val="10"/>
        <w:numPr>
          <w:numId w:val="0"/>
        </w:numPr>
        <w:ind w:leftChars="0" w:firstLine="420" w:firstLineChars="0"/>
        <w:rPr>
          <w:rFonts w:hint="eastAsia"/>
          <w:sz w:val="22"/>
          <w:szCs w:val="22"/>
        </w:rPr>
      </w:pPr>
      <w:r>
        <w:rPr>
          <w:rFonts w:hint="eastAsia"/>
          <w:sz w:val="22"/>
          <w:szCs w:val="22"/>
        </w:rPr>
        <w:t>贪心算法（又称贪婪算法）是指，在对</w:t>
      </w:r>
      <w:r>
        <w:rPr>
          <w:rFonts w:hint="default"/>
          <w:sz w:val="22"/>
          <w:szCs w:val="22"/>
        </w:rPr>
        <w:fldChar w:fldCharType="begin"/>
      </w:r>
      <w:r>
        <w:rPr>
          <w:rFonts w:hint="default"/>
          <w:sz w:val="22"/>
          <w:szCs w:val="22"/>
        </w:rPr>
        <w:instrText xml:space="preserve"> HYPERLINK "https://baike.baidu.com/item/%E9%97%AE%E9%A2%98%E6%B1%82%E8%A7%A3/6693186" \t "https://baike.baidu.com/item/%E8%B4%AA%E5%BF%83%E7%AE%97%E6%B3%95/_blank" </w:instrText>
      </w:r>
      <w:r>
        <w:rPr>
          <w:rFonts w:hint="default"/>
          <w:sz w:val="22"/>
          <w:szCs w:val="22"/>
        </w:rPr>
        <w:fldChar w:fldCharType="separate"/>
      </w:r>
      <w:r>
        <w:rPr>
          <w:rFonts w:hint="default"/>
          <w:sz w:val="22"/>
          <w:szCs w:val="22"/>
        </w:rPr>
        <w:t>问题求解</w:t>
      </w:r>
      <w:r>
        <w:rPr>
          <w:rFonts w:hint="default"/>
          <w:sz w:val="22"/>
          <w:szCs w:val="22"/>
        </w:rPr>
        <w:fldChar w:fldCharType="end"/>
      </w:r>
      <w:r>
        <w:rPr>
          <w:rFonts w:hint="default"/>
          <w:sz w:val="22"/>
          <w:szCs w:val="22"/>
        </w:rPr>
        <w:t>时，总是做出在当前看来是最好的选择。也就是说，不从整体最优上加以考虑，他所做出的是在某种意义上的局部</w:t>
      </w:r>
      <w:r>
        <w:rPr>
          <w:rFonts w:hint="default"/>
          <w:sz w:val="22"/>
          <w:szCs w:val="22"/>
        </w:rPr>
        <w:fldChar w:fldCharType="begin"/>
      </w:r>
      <w:r>
        <w:rPr>
          <w:rFonts w:hint="default"/>
          <w:sz w:val="22"/>
          <w:szCs w:val="22"/>
        </w:rPr>
        <w:instrText xml:space="preserve"> HYPERLINK "https://baike.baidu.com/item/%E6%9C%80%E4%BC%98%E8%A7%A3/5208902" \t "https://baike.baidu.com/item/%E8%B4%AA%E5%BF%83%E7%AE%97%E6%B3%95/_blank" </w:instrText>
      </w:r>
      <w:r>
        <w:rPr>
          <w:rFonts w:hint="default"/>
          <w:sz w:val="22"/>
          <w:szCs w:val="22"/>
        </w:rPr>
        <w:fldChar w:fldCharType="separate"/>
      </w:r>
      <w:r>
        <w:rPr>
          <w:rFonts w:hint="default"/>
          <w:sz w:val="22"/>
          <w:szCs w:val="22"/>
        </w:rPr>
        <w:t>最优解</w:t>
      </w:r>
      <w:r>
        <w:rPr>
          <w:rFonts w:hint="default"/>
          <w:sz w:val="22"/>
          <w:szCs w:val="22"/>
        </w:rPr>
        <w:fldChar w:fldCharType="end"/>
      </w:r>
      <w:r>
        <w:rPr>
          <w:rFonts w:hint="default"/>
          <w:sz w:val="22"/>
          <w:szCs w:val="22"/>
        </w:rPr>
        <w:t>。</w:t>
      </w:r>
    </w:p>
    <w:p>
      <w:pPr>
        <w:pStyle w:val="10"/>
        <w:ind w:left="0"/>
        <w:rPr>
          <w:rFonts w:hint="eastAsia"/>
        </w:rPr>
      </w:pPr>
      <w:r>
        <w:rPr>
          <w:rFonts w:hint="eastAsia"/>
        </w:rPr>
        <w:t>贪心算法能够找到问题的最优解吗？</w:t>
      </w:r>
    </w:p>
    <w:p>
      <w:pPr>
        <w:pStyle w:val="10"/>
        <w:numPr>
          <w:numId w:val="0"/>
        </w:numPr>
        <w:ind w:leftChars="0" w:firstLine="420" w:firstLineChars="0"/>
        <w:rPr>
          <w:rFonts w:hint="eastAsia"/>
          <w:sz w:val="22"/>
          <w:szCs w:val="22"/>
        </w:rPr>
      </w:pPr>
      <w:r>
        <w:rPr>
          <w:rFonts w:hint="eastAsia"/>
          <w:sz w:val="22"/>
          <w:szCs w:val="22"/>
        </w:rPr>
        <w:t>贪心算法不是对所有问题都能得到整体最优解，关键是贪心策略的选择，选择的贪心策略必须具备无后效性，即某个状态以前的过程不会影响以后的状态</w:t>
      </w:r>
      <w:r>
        <w:rPr>
          <w:rFonts w:hint="eastAsia"/>
          <w:sz w:val="21"/>
          <w:szCs w:val="21"/>
        </w:rPr>
        <w:t>，</w:t>
      </w:r>
      <w:r>
        <w:rPr>
          <w:rFonts w:hint="eastAsia"/>
          <w:sz w:val="22"/>
          <w:szCs w:val="22"/>
        </w:rPr>
        <w:t>只与当前状态有关。</w:t>
      </w:r>
    </w:p>
    <w:p>
      <w:pPr>
        <w:pStyle w:val="10"/>
        <w:ind w:left="0"/>
        <w:rPr>
          <w:rFonts w:hint="eastAsia"/>
        </w:rPr>
      </w:pPr>
      <w:r>
        <w:rPr>
          <w:rFonts w:hint="eastAsia"/>
        </w:rPr>
        <w:t>贪心算法的两个要素是什么？</w:t>
      </w:r>
    </w:p>
    <w:p>
      <w:pPr>
        <w:pStyle w:val="10"/>
        <w:numPr>
          <w:numId w:val="0"/>
        </w:numPr>
        <w:ind w:leftChars="0" w:firstLine="420" w:firstLineChars="0"/>
        <w:rPr>
          <w:rFonts w:hint="eastAsia"/>
          <w:sz w:val="22"/>
          <w:szCs w:val="22"/>
        </w:rPr>
      </w:pPr>
      <w:r>
        <w:rPr>
          <w:rFonts w:hint="eastAsia"/>
          <w:sz w:val="22"/>
          <w:szCs w:val="22"/>
          <w:lang w:eastAsia="zh-CN"/>
        </w:rPr>
        <w:t>（</w:t>
      </w:r>
      <w:r>
        <w:rPr>
          <w:rFonts w:hint="eastAsia"/>
          <w:sz w:val="22"/>
          <w:szCs w:val="22"/>
          <w:lang w:val="en-US" w:eastAsia="zh-CN"/>
        </w:rPr>
        <w:t>1）</w:t>
      </w:r>
      <w:r>
        <w:rPr>
          <w:rFonts w:hint="eastAsia"/>
          <w:sz w:val="22"/>
          <w:szCs w:val="22"/>
        </w:rPr>
        <w:t>贪心选择</w:t>
      </w:r>
    </w:p>
    <w:p>
      <w:pPr>
        <w:pStyle w:val="10"/>
        <w:numPr>
          <w:numId w:val="0"/>
        </w:numPr>
        <w:ind w:leftChars="0" w:firstLine="420" w:firstLineChars="0"/>
        <w:rPr>
          <w:rFonts w:hint="eastAsia"/>
          <w:sz w:val="22"/>
          <w:szCs w:val="22"/>
        </w:rPr>
      </w:pPr>
      <w:r>
        <w:rPr>
          <w:rFonts w:hint="default"/>
          <w:sz w:val="22"/>
          <w:szCs w:val="22"/>
          <w:lang w:val="en-US" w:eastAsia="zh-CN"/>
        </w:rPr>
        <w:t>贪心选择是指所求问题的整体最优解可以通过一系列局部最优的选择，即贪心选择来达到。这是贪心算法可行的第一个基本要素，也是贪心算法与动态规划算法的主要区别。贪心选择是采用从顶向下、以迭代的方法做出相继选择，每做一次贪心选择就将所求问题简化为一个规模更小的子问题。对于一个具体问题，要确定它是否具有贪心选择的性质，我们必须证明每一步所作的贪心选择最终能得到问题的最优解。通常可以首先证明问题的一个整体最优解，是从贪心选择开始的，而且作了贪心选择后，原问题简化为一个规模更小的类似子问题。然后，用数学归纳法证明，通过每一步贪心选择，最终可得到问题的一个整体最优解。</w:t>
      </w:r>
    </w:p>
    <w:p>
      <w:pPr>
        <w:pStyle w:val="10"/>
        <w:numPr>
          <w:numId w:val="0"/>
        </w:numPr>
        <w:ind w:leftChars="0" w:firstLine="420" w:firstLineChars="0"/>
        <w:rPr>
          <w:rFonts w:hint="eastAsia"/>
          <w:sz w:val="22"/>
          <w:szCs w:val="22"/>
        </w:rPr>
      </w:pPr>
      <w:bookmarkStart w:id="0" w:name="1_2"/>
      <w:bookmarkEnd w:id="0"/>
      <w:bookmarkStart w:id="1" w:name="sub298415_1_2"/>
      <w:bookmarkEnd w:id="1"/>
      <w:bookmarkStart w:id="2" w:name="最优子结构"/>
      <w:bookmarkEnd w:id="2"/>
      <w:bookmarkStart w:id="3" w:name="1-2"/>
      <w:bookmarkEnd w:id="3"/>
      <w:r>
        <w:rPr>
          <w:rFonts w:hint="eastAsia"/>
          <w:sz w:val="22"/>
          <w:szCs w:val="22"/>
          <w:lang w:eastAsia="zh-CN"/>
        </w:rPr>
        <w:t>（</w:t>
      </w:r>
      <w:r>
        <w:rPr>
          <w:rFonts w:hint="eastAsia"/>
          <w:sz w:val="22"/>
          <w:szCs w:val="22"/>
          <w:lang w:val="en-US" w:eastAsia="zh-CN"/>
        </w:rPr>
        <w:t>2）</w:t>
      </w:r>
      <w:r>
        <w:rPr>
          <w:rFonts w:hint="eastAsia"/>
          <w:sz w:val="22"/>
          <w:szCs w:val="22"/>
        </w:rPr>
        <w:t>最优子结构</w:t>
      </w:r>
    </w:p>
    <w:p>
      <w:pPr>
        <w:pStyle w:val="10"/>
        <w:numPr>
          <w:numId w:val="0"/>
        </w:numPr>
        <w:ind w:leftChars="0" w:firstLine="420" w:firstLineChars="0"/>
        <w:rPr>
          <w:rFonts w:hint="eastAsia"/>
          <w:sz w:val="22"/>
          <w:szCs w:val="22"/>
        </w:rPr>
      </w:pPr>
      <w:r>
        <w:rPr>
          <w:rFonts w:hint="default"/>
          <w:sz w:val="22"/>
          <w:szCs w:val="22"/>
          <w:lang w:val="en-US" w:eastAsia="zh-CN"/>
        </w:rPr>
        <w:t>当一个问题的最优解包含其子问题的最优解时，称此问题具有最优子结构性质。运用贪心策略在每一次转化时都取得了最优解。问题的最优子结构性质是该问题可用贪心算法或动态规划算法求解的关键特征。贪心算法的每一次操作都对结果产生直接影响，而动态规划则不是。贪心算法对每个子问题的解决方案都做出选择，不能回退；动态规划则会根据以前的选择结果对当前进行选择，有回退功能。动态规划主要运用于二维或三维问题，而贪心一般是一维问题</w:t>
      </w:r>
    </w:p>
    <w:p>
      <w:pPr>
        <w:pStyle w:val="10"/>
        <w:ind w:left="0"/>
        <w:rPr>
          <w:rFonts w:hint="eastAsia"/>
        </w:rPr>
      </w:pPr>
      <w:r>
        <w:rPr>
          <w:rFonts w:hint="eastAsia"/>
        </w:rPr>
        <w:t>如何证明一个具体的问题满足贪心算法的两个要素？不少于两个。如活动安排问题、最小生成树（两种算法都符合贪心算法的要素）。</w:t>
      </w:r>
    </w:p>
    <w:p>
      <w:pPr>
        <w:pStyle w:val="10"/>
        <w:numPr>
          <w:numId w:val="0"/>
        </w:numPr>
        <w:ind w:leftChars="0" w:firstLine="420" w:firstLineChars="0"/>
        <w:rPr>
          <w:rFonts w:hint="eastAsia"/>
          <w:sz w:val="22"/>
          <w:szCs w:val="22"/>
        </w:rPr>
      </w:pPr>
      <w:r>
        <w:rPr>
          <w:rFonts w:hint="eastAsia"/>
          <w:sz w:val="22"/>
          <w:szCs w:val="22"/>
        </w:rPr>
        <w:t>马踏棋盘</w:t>
      </w:r>
      <w:r>
        <w:rPr>
          <w:rFonts w:hint="eastAsia"/>
          <w:sz w:val="22"/>
          <w:szCs w:val="22"/>
          <w:lang w:eastAsia="zh-CN"/>
        </w:rPr>
        <w:t>：</w:t>
      </w:r>
      <w:r>
        <w:rPr>
          <w:rFonts w:hint="eastAsia"/>
          <w:sz w:val="22"/>
          <w:szCs w:val="22"/>
        </w:rPr>
        <w:t>早在1823年，J.C.Warnsdorff就提出了一个有名的算法。在每个结点对其子结点进行选取时，优先选择</w:t>
      </w:r>
      <w:r>
        <w:rPr>
          <w:rFonts w:hint="eastAsia"/>
          <w:sz w:val="22"/>
          <w:szCs w:val="22"/>
          <w:lang w:eastAsia="zh-CN"/>
        </w:rPr>
        <w:t>“</w:t>
      </w:r>
      <w:r>
        <w:rPr>
          <w:rFonts w:hint="eastAsia"/>
          <w:sz w:val="22"/>
          <w:szCs w:val="22"/>
        </w:rPr>
        <w:t>出口</w:t>
      </w:r>
      <w:r>
        <w:rPr>
          <w:rFonts w:hint="eastAsia"/>
          <w:sz w:val="22"/>
          <w:szCs w:val="22"/>
          <w:lang w:eastAsia="zh-CN"/>
        </w:rPr>
        <w:t>”</w:t>
      </w:r>
      <w:r>
        <w:rPr>
          <w:rFonts w:hint="eastAsia"/>
          <w:sz w:val="22"/>
          <w:szCs w:val="22"/>
        </w:rPr>
        <w:t>最小的进行搜索，</w:t>
      </w:r>
      <w:r>
        <w:rPr>
          <w:rFonts w:hint="eastAsia"/>
          <w:sz w:val="22"/>
          <w:szCs w:val="22"/>
          <w:lang w:eastAsia="zh-CN"/>
        </w:rPr>
        <w:t>“</w:t>
      </w:r>
      <w:r>
        <w:rPr>
          <w:rFonts w:hint="eastAsia"/>
          <w:sz w:val="22"/>
          <w:szCs w:val="22"/>
        </w:rPr>
        <w:t>出口</w:t>
      </w:r>
      <w:r>
        <w:rPr>
          <w:rFonts w:hint="eastAsia"/>
          <w:sz w:val="22"/>
          <w:szCs w:val="22"/>
          <w:lang w:eastAsia="zh-CN"/>
        </w:rPr>
        <w:t>”</w:t>
      </w:r>
      <w:r>
        <w:rPr>
          <w:rFonts w:hint="eastAsia"/>
          <w:sz w:val="22"/>
          <w:szCs w:val="22"/>
        </w:rPr>
        <w:t>的意思是在这些子结点中它们的可行子结点的个数，也就是</w:t>
      </w:r>
      <w:r>
        <w:rPr>
          <w:rFonts w:hint="eastAsia"/>
          <w:sz w:val="22"/>
          <w:szCs w:val="22"/>
          <w:lang w:eastAsia="zh-CN"/>
        </w:rPr>
        <w:t>“</w:t>
      </w:r>
      <w:r>
        <w:rPr>
          <w:rFonts w:hint="eastAsia"/>
          <w:sz w:val="22"/>
          <w:szCs w:val="22"/>
        </w:rPr>
        <w:t>孙子</w:t>
      </w:r>
      <w:r>
        <w:rPr>
          <w:rFonts w:hint="eastAsia"/>
          <w:sz w:val="22"/>
          <w:szCs w:val="22"/>
          <w:lang w:eastAsia="zh-CN"/>
        </w:rPr>
        <w:t>”</w:t>
      </w:r>
      <w:r>
        <w:rPr>
          <w:rFonts w:hint="eastAsia"/>
          <w:sz w:val="22"/>
          <w:szCs w:val="22"/>
        </w:rPr>
        <w:t>结点越少的越优先跳，为什么要这样选取，这是一种局部调整最优的做法，如果优先选择出口多的子结点，那出口少的子结点就会越来越多，很可能出现</w:t>
      </w:r>
      <w:r>
        <w:rPr>
          <w:rFonts w:hint="eastAsia"/>
          <w:sz w:val="22"/>
          <w:szCs w:val="22"/>
          <w:lang w:eastAsia="zh-CN"/>
        </w:rPr>
        <w:t>“</w:t>
      </w:r>
      <w:r>
        <w:rPr>
          <w:rFonts w:hint="eastAsia"/>
          <w:sz w:val="22"/>
          <w:szCs w:val="22"/>
        </w:rPr>
        <w:t>死</w:t>
      </w:r>
      <w:r>
        <w:rPr>
          <w:rFonts w:hint="eastAsia"/>
          <w:sz w:val="22"/>
          <w:szCs w:val="22"/>
          <w:lang w:eastAsia="zh-CN"/>
        </w:rPr>
        <w:t>”</w:t>
      </w:r>
      <w:r>
        <w:rPr>
          <w:rFonts w:hint="eastAsia"/>
          <w:sz w:val="22"/>
          <w:szCs w:val="22"/>
        </w:rPr>
        <w:t>结点（顾名思义就是没有出口又没有跳过的结点），这样对下面的搜索纯粹是徒劳，这样会浪费很多无用的时间，反过来如果每次都优先选择出口少的结点跳，那出口少的结点就会越来越少，这样跳成功的机会就更大一些</w:t>
      </w:r>
      <w:r>
        <w:rPr>
          <w:rFonts w:hint="eastAsia"/>
          <w:sz w:val="22"/>
          <w:szCs w:val="22"/>
          <w:lang w:eastAsia="zh-CN"/>
        </w:rPr>
        <w:t>。</w:t>
      </w:r>
    </w:p>
    <w:p>
      <w:pPr>
        <w:ind w:firstLine="420" w:firstLineChars="0"/>
        <w:rPr>
          <w:rFonts w:hint="default"/>
          <w:lang w:val="en-US" w:eastAsia="zh-CN"/>
        </w:rPr>
      </w:pPr>
    </w:p>
    <w:p>
      <w:pPr>
        <w:ind w:firstLine="420" w:firstLineChars="0"/>
        <w:rPr>
          <w:rFonts w:hint="default"/>
          <w:lang w:val="en-US" w:eastAsia="zh-CN"/>
        </w:rPr>
      </w:pPr>
    </w:p>
    <w:p>
      <w:pPr>
        <w:rPr>
          <w:rFonts w:hint="eastAsia"/>
        </w:rPr>
      </w:pPr>
      <w:r>
        <w:rPr>
          <w:rFonts w:hint="eastAsia"/>
        </w:rPr>
        <w:br w:type="page"/>
      </w:r>
    </w:p>
    <w:p>
      <w:pPr>
        <w:pStyle w:val="10"/>
        <w:numPr>
          <w:ilvl w:val="0"/>
          <w:numId w:val="0"/>
        </w:numPr>
      </w:pPr>
      <w:r>
        <w:rPr>
          <w:rFonts w:hint="eastAsia"/>
        </w:rPr>
        <w:t>编写活动安排问题的贪心选择算法，多用几组数据，测量它与回溯法具体运行时间，并绘图比较。如果它们在运行时间上相差非常大，不方便画在一起的话，则纵轴可采用运行时间的对数值。</w:t>
      </w:r>
    </w:p>
    <w:p>
      <w:pPr>
        <w:ind w:firstLine="420" w:firstLineChars="0"/>
      </w:pPr>
      <w:r>
        <w:drawing>
          <wp:inline distT="0" distB="0" distL="114300" distR="114300">
            <wp:extent cx="5364480" cy="276606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rcRect l="16699" t="5294" r="10960" b="28397"/>
                    <a:stretch>
                      <a:fillRect/>
                    </a:stretch>
                  </pic:blipFill>
                  <pic:spPr>
                    <a:xfrm>
                      <a:off x="0" y="0"/>
                      <a:ext cx="5364480" cy="2766060"/>
                    </a:xfrm>
                    <a:prstGeom prst="rect">
                      <a:avLst/>
                    </a:prstGeom>
                    <a:noFill/>
                    <a:ln>
                      <a:noFill/>
                    </a:ln>
                  </pic:spPr>
                </pic:pic>
              </a:graphicData>
            </a:graphic>
          </wp:inline>
        </w:drawing>
      </w:r>
    </w:p>
    <w:p>
      <w:pPr>
        <w:ind w:firstLine="420" w:firstLineChars="0"/>
      </w:pPr>
    </w:p>
    <w:p>
      <w:pPr>
        <w:ind w:firstLine="420" w:firstLineChars="0"/>
        <w:rPr>
          <w:rFonts w:hint="default"/>
          <w:lang w:val="en-US" w:eastAsia="zh-CN"/>
        </w:rPr>
      </w:pPr>
      <w:r>
        <w:rPr>
          <w:rFonts w:hint="eastAsia"/>
          <w:lang w:val="en-US" w:eastAsia="zh-CN"/>
        </w:rPr>
        <w:t>此任务我已于第六周提前完成，代码再次附上，基于openCV/VS2017</w:t>
      </w:r>
      <w:bookmarkStart w:id="4" w:name="_GoBack"/>
      <w:bookmarkEnd w:id="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C93944"/>
    <w:multiLevelType w:val="multilevel"/>
    <w:tmpl w:val="4EC93944"/>
    <w:lvl w:ilvl="0" w:tentative="0">
      <w:start w:val="1"/>
      <w:numFmt w:val="decimal"/>
      <w:pStyle w:val="10"/>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C SYSTEM">
    <w15:presenceInfo w15:providerId="None" w15:userId="MC SYSTE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5907A0"/>
    <w:rsid w:val="0D76334D"/>
    <w:rsid w:val="385907A0"/>
    <w:rsid w:val="55884B1E"/>
    <w:rsid w:val="65244014"/>
    <w:rsid w:val="68737A20"/>
    <w:rsid w:val="6D675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Plain Text"/>
    <w:basedOn w:val="1"/>
    <w:qFormat/>
    <w:uiPriority w:val="0"/>
    <w:rPr>
      <w:rFonts w:ascii="宋体" w:hAnsi="Courier New" w:cs="Courier New"/>
      <w:szCs w:val="21"/>
    </w:rPr>
  </w:style>
  <w:style w:type="paragraph" w:styleId="4">
    <w:name w:val="footer"/>
    <w:basedOn w:val="1"/>
    <w:unhideWhenUsed/>
    <w:uiPriority w:val="99"/>
    <w:pPr>
      <w:tabs>
        <w:tab w:val="center" w:pos="4153"/>
        <w:tab w:val="right" w:pos="8306"/>
      </w:tabs>
      <w:snapToGrid w:val="0"/>
      <w:jc w:val="left"/>
    </w:pPr>
    <w:rPr>
      <w:sz w:val="18"/>
      <w:szCs w:val="18"/>
    </w:rPr>
  </w:style>
  <w:style w:type="character" w:styleId="7">
    <w:name w:val="Strong"/>
    <w:basedOn w:val="6"/>
    <w:qFormat/>
    <w:uiPriority w:val="0"/>
    <w:rPr>
      <w:b/>
    </w:rPr>
  </w:style>
  <w:style w:type="character" w:styleId="8">
    <w:name w:val="Hyperlink"/>
    <w:basedOn w:val="6"/>
    <w:unhideWhenUsed/>
    <w:qFormat/>
    <w:uiPriority w:val="99"/>
    <w:rPr>
      <w:color w:val="0563C1" w:themeColor="hyperlink"/>
      <w:u w:val="single"/>
      <w14:textFill>
        <w14:solidFill>
          <w14:schemeClr w14:val="hlink"/>
        </w14:solidFill>
      </w14:textFill>
    </w:rPr>
  </w:style>
  <w:style w:type="paragraph" w:styleId="9">
    <w:name w:val="List Paragraph"/>
    <w:basedOn w:val="1"/>
    <w:qFormat/>
    <w:uiPriority w:val="34"/>
    <w:pPr>
      <w:ind w:firstLine="420" w:firstLineChars="200"/>
    </w:pPr>
  </w:style>
  <w:style w:type="paragraph" w:customStyle="1" w:styleId="10">
    <w:name w:val="周正文"/>
    <w:basedOn w:val="9"/>
    <w:qFormat/>
    <w:uiPriority w:val="0"/>
    <w:pPr>
      <w:numPr>
        <w:ilvl w:val="0"/>
        <w:numId w:val="1"/>
      </w:numPr>
      <w:spacing w:line="480" w:lineRule="auto"/>
      <w:ind w:firstLine="0" w:firstLineChars="0"/>
    </w:pPr>
    <w:rPr>
      <w:sz w:val="24"/>
      <w:szCs w:val="24"/>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2019-03-18T15:24:00Z</dcterms:created>
  <dc:creator>Neo</dc:creator>
  <cp:lastModifiedBy>Neo</cp:lastModifiedBy>
  <dcterms:modified xsi:type="dcterms:W3CDTF">2019-05-13T07:16:31Z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