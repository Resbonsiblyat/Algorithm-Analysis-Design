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  <w:lang w:eastAsia="zh-TW"/>
        </w:rPr>
        <w:t>暨南大学本科实验报告</w:t>
      </w:r>
    </w:p>
    <w:p>
      <w:pPr>
        <w:spacing w:line="42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课程名称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算法分析与设计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ascii="宋体" w:hAnsi="宋体"/>
          <w:sz w:val="28"/>
          <w:szCs w:val="28"/>
          <w:u w:val="single"/>
          <w:lang w:eastAsia="zh-TW"/>
        </w:rPr>
        <w:tab/>
      </w:r>
      <w:r>
        <w:rPr>
          <w:rFonts w:ascii="宋体" w:hAnsi="宋体"/>
          <w:sz w:val="28"/>
          <w:szCs w:val="28"/>
          <w:u w:val="single"/>
          <w:lang w:eastAsia="zh-TW"/>
        </w:rPr>
        <w:tab/>
      </w:r>
      <w:r>
        <w:rPr>
          <w:rFonts w:ascii="宋体" w:hAnsi="宋体"/>
          <w:sz w:val="28"/>
          <w:szCs w:val="28"/>
          <w:u w:val="single"/>
          <w:lang w:eastAsia="zh-TW"/>
        </w:rPr>
        <w:tab/>
      </w:r>
      <w:r>
        <w:rPr>
          <w:rFonts w:ascii="宋体" w:hAnsi="宋体"/>
          <w:sz w:val="28"/>
          <w:szCs w:val="28"/>
          <w:u w:val="single"/>
          <w:lang w:eastAsia="zh-TW"/>
        </w:rPr>
        <w:tab/>
      </w:r>
      <w:r>
        <w:rPr>
          <w:rFonts w:ascii="宋体" w:hAnsi="宋体"/>
          <w:sz w:val="28"/>
          <w:szCs w:val="28"/>
          <w:u w:val="single"/>
          <w:lang w:eastAsia="zh-TW"/>
        </w:rPr>
        <w:tab/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TW"/>
        </w:rPr>
        <w:t>成绩评定</w:t>
      </w:r>
      <w:r>
        <w:rPr>
          <w:rFonts w:ascii="宋体" w:hAnsi="宋体" w:eastAsia="宋体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实验项目名称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 第一周课程实验   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</w:t>
      </w:r>
      <w:r>
        <w:rPr>
          <w:rFonts w:hint="eastAsia" w:ascii="宋体" w:hAnsi="宋体" w:eastAsia="宋体"/>
          <w:sz w:val="28"/>
          <w:szCs w:val="28"/>
          <w:lang w:eastAsia="zh-TW"/>
        </w:rPr>
        <w:t>指导教师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李军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实验项目编号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 0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1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  </w:t>
      </w:r>
      <w:r>
        <w:rPr>
          <w:rFonts w:hint="eastAsia" w:ascii="宋体" w:hAnsi="宋体" w:eastAsia="宋体"/>
          <w:sz w:val="28"/>
          <w:szCs w:val="28"/>
          <w:lang w:eastAsia="zh-TW"/>
        </w:rPr>
        <w:t>实验项目类型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设计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TW"/>
        </w:rPr>
        <w:t>实验地点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</w:t>
      </w:r>
      <w:r>
        <w:rPr>
          <w:rFonts w:hint="eastAsia" w:ascii="宋体" w:hAnsi="宋体" w:eastAsia="宋体"/>
          <w:sz w:val="28"/>
          <w:szCs w:val="28"/>
          <w:u w:val="single"/>
          <w:lang w:eastAsia="zh-TW"/>
        </w:rPr>
        <w:t>机房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学生姓名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倪煜麟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</w:t>
      </w:r>
      <w:r>
        <w:rPr>
          <w:rFonts w:hint="eastAsia" w:ascii="宋体" w:hAnsi="宋体" w:eastAsia="宋体"/>
          <w:sz w:val="28"/>
          <w:szCs w:val="28"/>
          <w:lang w:eastAsia="zh-TW"/>
        </w:rPr>
        <w:t>学号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2016054314</w:t>
      </w:r>
      <w:r>
        <w:rPr>
          <w:rFonts w:ascii="宋体" w:hAnsi="宋体" w:eastAsia="宋体"/>
          <w:sz w:val="28"/>
          <w:szCs w:val="28"/>
          <w:u w:val="single"/>
        </w:rPr>
        <w:t xml:space="preserve">         </w:t>
      </w:r>
    </w:p>
    <w:p>
      <w:pPr>
        <w:numPr>
          <w:ins w:id="0" w:author="MC SYSTEM" w:date="2006-06-11T14:06:00Z"/>
        </w:numPr>
        <w:spacing w:line="420" w:lineRule="exac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学院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</w:t>
      </w:r>
      <w:r>
        <w:rPr>
          <w:rFonts w:hint="eastAsia" w:ascii="宋体" w:hAnsi="宋体" w:eastAsia="宋体"/>
          <w:sz w:val="28"/>
          <w:szCs w:val="28"/>
          <w:u w:val="single"/>
          <w:lang w:eastAsia="zh-TW"/>
        </w:rPr>
        <w:t>电气信息学院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TW"/>
        </w:rPr>
        <w:t>专业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软件工程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TW"/>
        </w:rPr>
        <w:t>实验时间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201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 w:eastAsia="宋体"/>
          <w:sz w:val="28"/>
          <w:szCs w:val="28"/>
          <w:lang w:eastAsia="zh-TW"/>
        </w:rPr>
        <w:t>年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3</w:t>
      </w:r>
      <w:r>
        <w:rPr>
          <w:rFonts w:hint="eastAsia" w:ascii="宋体" w:hAnsi="宋体" w:eastAsia="宋体"/>
          <w:sz w:val="28"/>
          <w:szCs w:val="28"/>
          <w:lang w:eastAsia="zh-TW"/>
        </w:rPr>
        <w:t>月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4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TW"/>
        </w:rPr>
        <w:t>日</w:t>
      </w:r>
    </w:p>
    <w:p>
      <w:pPr>
        <w:spacing w:line="360" w:lineRule="auto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  <w:lang w:eastAsia="zh-TW"/>
        </w:rPr>
        <w:t>一、实验目的</w:t>
      </w:r>
    </w:p>
    <w:p>
      <w:pPr>
        <w:pStyle w:val="2"/>
        <w:numPr>
          <w:ilvl w:val="0"/>
          <w:numId w:val="1"/>
        </w:numPr>
        <w:rPr>
          <w:rFonts w:hint="eastAsia" w:hAnsi="宋体"/>
          <w:sz w:val="24"/>
        </w:rPr>
      </w:pPr>
      <w:r>
        <w:rPr>
          <w:rFonts w:hint="eastAsia" w:hAnsi="宋体" w:eastAsia="宋体"/>
          <w:sz w:val="24"/>
          <w:lang w:val="en-US" w:eastAsia="zh-CN"/>
        </w:rPr>
        <w:t>学习、熟悉各类排序算法</w:t>
      </w:r>
      <w:r>
        <w:rPr>
          <w:rFonts w:hint="eastAsia" w:hAnsi="宋体" w:eastAsia="宋体"/>
          <w:sz w:val="24"/>
          <w:lang w:eastAsia="zh-TW"/>
        </w:rPr>
        <w:t>；</w:t>
      </w:r>
      <w:r>
        <w:rPr>
          <w:rFonts w:hint="eastAsia" w:hAnsi="宋体" w:eastAsia="宋体"/>
          <w:sz w:val="24"/>
        </w:rPr>
        <w:t xml:space="preserve"> </w:t>
      </w:r>
    </w:p>
    <w:p>
      <w:pPr>
        <w:pStyle w:val="2"/>
        <w:numPr>
          <w:ilvl w:val="0"/>
          <w:numId w:val="1"/>
        </w:numPr>
        <w:rPr>
          <w:rFonts w:hint="eastAsia" w:hAnsi="宋体"/>
          <w:sz w:val="24"/>
        </w:rPr>
      </w:pPr>
      <w:r>
        <w:rPr>
          <w:rFonts w:hint="eastAsia" w:hAnsi="宋体" w:eastAsia="宋体"/>
          <w:sz w:val="24"/>
          <w:lang w:val="en-US" w:eastAsia="zh-CN"/>
        </w:rPr>
        <w:t>学习分治的思想</w:t>
      </w:r>
      <w:r>
        <w:rPr>
          <w:rFonts w:hint="eastAsia" w:hAnsi="宋体" w:eastAsia="宋体"/>
          <w:sz w:val="24"/>
          <w:lang w:eastAsia="zh-TW"/>
        </w:rPr>
        <w:t>；</w:t>
      </w:r>
    </w:p>
    <w:p>
      <w:pPr>
        <w:pStyle w:val="2"/>
        <w:numPr>
          <w:ilvl w:val="0"/>
          <w:numId w:val="1"/>
        </w:numPr>
        <w:rPr>
          <w:rFonts w:hint="eastAsia" w:hAnsi="宋体"/>
          <w:sz w:val="24"/>
        </w:rPr>
      </w:pPr>
      <w:r>
        <w:rPr>
          <w:rFonts w:hint="eastAsia" w:hAnsi="宋体" w:eastAsia="宋体"/>
          <w:sz w:val="24"/>
          <w:lang w:val="en-US" w:eastAsia="zh-CN"/>
        </w:rPr>
        <w:t>测试不同算法的时间复杂度差异；</w:t>
      </w:r>
    </w:p>
    <w:p>
      <w:pPr>
        <w:snapToGrid w:val="0"/>
        <w:ind w:firstLine="420" w:firstLineChars="200"/>
        <w:rPr>
          <w:rFonts w:hint="eastAsia" w:ascii="宋体" w:hAnsi="宋体"/>
        </w:rPr>
      </w:pP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  <w:lang w:eastAsia="zh-TW"/>
        </w:rPr>
        <w:t>二、实验环境</w:t>
      </w:r>
    </w:p>
    <w:p>
      <w:pPr>
        <w:ind w:firstLine="42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  <w:lang w:val="en-US" w:eastAsia="zh-CN"/>
        </w:rPr>
        <w:t xml:space="preserve">Dev C++ 5.7.1 </w:t>
      </w:r>
      <w:r>
        <w:rPr>
          <w:rFonts w:hint="eastAsia" w:ascii="宋体" w:hAnsi="宋体" w:eastAsia="宋体"/>
          <w:sz w:val="24"/>
          <w:szCs w:val="21"/>
          <w:lang w:eastAsia="zh-TW"/>
        </w:rPr>
        <w:t>编程环境。</w:t>
      </w:r>
    </w:p>
    <w:p>
      <w:pPr>
        <w:ind w:firstLine="420"/>
        <w:rPr>
          <w:rFonts w:hint="eastAsia" w:ascii="宋体" w:hAnsi="宋体"/>
          <w:szCs w:val="21"/>
        </w:rPr>
      </w:pPr>
    </w:p>
    <w:p>
      <w:pPr>
        <w:rPr>
          <w:rFonts w:hint="eastAsia" w:ascii="宋体" w:hAnsi="宋体" w:eastAsia="宋体"/>
          <w:b/>
          <w:sz w:val="28"/>
          <w:szCs w:val="28"/>
          <w:lang w:eastAsia="zh-TW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三</w:t>
      </w:r>
      <w:r>
        <w:rPr>
          <w:rFonts w:hint="eastAsia" w:ascii="宋体" w:hAnsi="宋体" w:eastAsia="宋体"/>
          <w:b/>
          <w:sz w:val="28"/>
          <w:szCs w:val="28"/>
          <w:lang w:eastAsia="zh-TW"/>
        </w:rPr>
        <w:t>、实验内容</w:t>
      </w:r>
    </w:p>
    <w:p>
      <w:pPr>
        <w:rPr>
          <w:rFonts w:hint="eastAsia" w:ascii="Calibri" w:hAnsi="Calibri" w:eastAsia="宋体" w:cs="Times New Roman"/>
          <w:kern w:val="2"/>
          <w:sz w:val="22"/>
          <w:szCs w:val="28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2"/>
          <w:szCs w:val="28"/>
          <w:lang w:val="en-US" w:eastAsia="zh-CN" w:bidi="ar-SA"/>
        </w:rPr>
        <w:t>1.分治法—寻找两个等长有序序列的中位数。（参考3.3.4）。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17290" cy="405003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Calibri" w:hAnsi="Calibri" w:eastAsia="宋体" w:cs="Times New Roman"/>
          <w:kern w:val="2"/>
          <w:sz w:val="22"/>
          <w:szCs w:val="28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2"/>
          <w:szCs w:val="28"/>
          <w:lang w:val="en-US" w:eastAsia="zh-CN" w:bidi="ar-SA"/>
        </w:rPr>
        <w:t>分治法—求最大连续子序列和（参考3.4.1）；分析时间复杂度；同时编写直接算法，给出对比的实验结果。</w:t>
      </w:r>
    </w:p>
    <w:p>
      <w:pPr>
        <w:widowControl w:val="0"/>
        <w:numPr>
          <w:numId w:val="0"/>
        </w:numPr>
        <w:jc w:val="both"/>
        <w:rPr>
          <w:rFonts w:hint="eastAsia" w:ascii="Calibri" w:hAnsi="Calibri" w:eastAsia="宋体" w:cs="Times New Roman"/>
          <w:kern w:val="2"/>
          <w:sz w:val="22"/>
          <w:szCs w:val="28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eastAsia" w:cs="Times New Roman"/>
          <w:kern w:val="2"/>
          <w:sz w:val="22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2"/>
          <w:szCs w:val="28"/>
          <w:lang w:val="en-US" w:eastAsia="zh-CN" w:bidi="ar-SA"/>
        </w:rPr>
        <w:t>具体代码见CPP文件。</w:t>
      </w:r>
    </w:p>
    <w:p>
      <w:pPr>
        <w:widowControl w:val="0"/>
        <w:numPr>
          <w:numId w:val="0"/>
        </w:numPr>
        <w:jc w:val="both"/>
        <w:rPr>
          <w:rFonts w:hint="eastAsia" w:cs="Times New Roman"/>
          <w:kern w:val="2"/>
          <w:sz w:val="22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2"/>
          <w:szCs w:val="28"/>
          <w:lang w:val="en-US" w:eastAsia="zh-CN" w:bidi="ar-SA"/>
        </w:rPr>
        <w:t>一般方法即课件上第三种暴力法。</w:t>
      </w:r>
    </w:p>
    <w:p>
      <w:pPr>
        <w:widowControl w:val="0"/>
        <w:numPr>
          <w:numId w:val="0"/>
        </w:numPr>
        <w:jc w:val="both"/>
        <w:rPr>
          <w:rFonts w:hint="eastAsia" w:cs="Times New Roman"/>
          <w:kern w:val="2"/>
          <w:sz w:val="22"/>
          <w:szCs w:val="28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eastAsia" w:cs="Times New Roman"/>
          <w:kern w:val="2"/>
          <w:sz w:val="22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2"/>
          <w:szCs w:val="28"/>
          <w:lang w:val="en-US" w:eastAsia="zh-CN" w:bidi="ar-SA"/>
        </w:rPr>
        <w:t>时间复杂度：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cs="Times New Roman"/>
          <w:kern w:val="2"/>
          <w:sz w:val="22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2"/>
          <w:szCs w:val="28"/>
          <w:lang w:val="en-US" w:eastAsia="zh-CN" w:bidi="ar-SA"/>
        </w:rPr>
        <w:t>分治：n*logn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cs="Times New Roman"/>
          <w:kern w:val="2"/>
          <w:sz w:val="22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2"/>
          <w:szCs w:val="28"/>
          <w:lang w:val="en-US" w:eastAsia="zh-CN" w:bidi="ar-SA"/>
        </w:rPr>
        <w:t>一般：logn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cs="Times New Roman"/>
          <w:kern w:val="2"/>
          <w:sz w:val="22"/>
          <w:szCs w:val="28"/>
          <w:lang w:val="en-US" w:eastAsia="zh-CN" w:bidi="ar-S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cs="Times New Roman"/>
          <w:kern w:val="2"/>
          <w:sz w:val="22"/>
          <w:szCs w:val="28"/>
          <w:lang w:val="en-US" w:eastAsia="zh-CN" w:bidi="ar-SA"/>
        </w:rPr>
      </w:pPr>
      <w:r>
        <w:drawing>
          <wp:inline distT="0" distB="0" distL="114300" distR="114300">
            <wp:extent cx="3261360" cy="1996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cs="Times New Roman"/>
          <w:kern w:val="2"/>
          <w:sz w:val="22"/>
          <w:szCs w:val="28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2"/>
          <w:szCs w:val="28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2"/>
          <w:szCs w:val="28"/>
          <w:lang w:val="en-US" w:eastAsia="zh-CN" w:bidi="ar-SA"/>
        </w:rPr>
        <w:t>3.求解逆序数（课后题3.8.1）。分析时间复杂度；同时编写直接算法，给出对比的实验结果。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具体代码见CPP文件。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一般方法使用离散化配合树状数组单点动态维护。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分治：n*logn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一般：2n*logn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33040" cy="196151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  <w:lang w:eastAsia="zh-TW"/>
        </w:rPr>
        <w:t>实验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综上可见，分治算法比一般化的暴力求解问题能更快速的求解，在方法的思考方面难度也不大，遵循问题域不断分割成子问题域即可求解。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但就效率而言，只能说中规中矩，如追求最佳效率，分治算法并不一定能满足。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FB1057"/>
    <w:multiLevelType w:val="singleLevel"/>
    <w:tmpl w:val="F2FB105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C914A8E"/>
    <w:multiLevelType w:val="singleLevel"/>
    <w:tmpl w:val="2C914A8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CCA4C38"/>
    <w:multiLevelType w:val="multilevel"/>
    <w:tmpl w:val="6CCA4C3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907A0"/>
    <w:rsid w:val="385907A0"/>
    <w:rsid w:val="55884B1E"/>
    <w:rsid w:val="6524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2019-03-18T15:24:00Z</dcterms:created>
  <dc:creator>Neo</dc:creator>
  <cp:lastModifiedBy>Neo</cp:lastModifiedBy>
  <dcterms:modified xsi:type="dcterms:W3CDTF">2019-03-18T16:32:00Z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