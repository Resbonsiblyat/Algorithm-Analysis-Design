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4"/>
          <w:szCs w:val="44"/>
        </w:rPr>
      </w:pPr>
      <w:r>
        <w:rPr>
          <w:rFonts w:hint="eastAsia" w:ascii="宋体" w:hAnsi="宋体" w:eastAsia="宋体"/>
          <w:b/>
          <w:sz w:val="44"/>
          <w:szCs w:val="44"/>
          <w:lang w:eastAsia="zh-TW"/>
        </w:rPr>
        <w:t>暨南大学本科实验报告</w:t>
      </w:r>
    </w:p>
    <w:p>
      <w:pPr>
        <w:spacing w:line="420" w:lineRule="exact"/>
        <w:rPr>
          <w:rFonts w:ascii="宋体" w:hAnsi="宋体"/>
          <w:sz w:val="28"/>
          <w:szCs w:val="28"/>
        </w:rPr>
      </w:pPr>
      <w:r>
        <w:rPr>
          <w:rFonts w:hint="eastAsia" w:ascii="宋体" w:hAnsi="宋体" w:eastAsia="宋体"/>
          <w:sz w:val="28"/>
          <w:szCs w:val="28"/>
          <w:lang w:eastAsia="zh-TW"/>
        </w:rPr>
        <w:t>课程名称</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算法分析与设计</w:t>
      </w:r>
      <w:r>
        <w:rPr>
          <w:rFonts w:ascii="宋体" w:hAnsi="宋体" w:eastAsia="宋体"/>
          <w:sz w:val="28"/>
          <w:szCs w:val="28"/>
          <w:u w:val="single"/>
          <w:lang w:eastAsia="zh-TW"/>
        </w:rPr>
        <w:t xml:space="preserve"> </w:t>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sz w:val="28"/>
          <w:szCs w:val="28"/>
          <w:u w:val="single"/>
          <w:lang w:eastAsia="zh-TW"/>
        </w:rPr>
        <w:tab/>
      </w:r>
      <w:r>
        <w:rPr>
          <w:rFonts w:ascii="宋体" w:hAnsi="宋体" w:eastAsia="宋体"/>
          <w:sz w:val="28"/>
          <w:szCs w:val="28"/>
          <w:u w:val="single"/>
          <w:lang w:eastAsia="zh-TW"/>
        </w:rPr>
        <w:t xml:space="preserve"> </w:t>
      </w:r>
      <w:r>
        <w:rPr>
          <w:rFonts w:hint="eastAsia" w:ascii="宋体" w:hAnsi="宋体" w:eastAsia="宋体"/>
          <w:sz w:val="28"/>
          <w:szCs w:val="28"/>
          <w:lang w:eastAsia="zh-TW"/>
        </w:rPr>
        <w:t>成绩评定</w:t>
      </w:r>
      <w:r>
        <w:rPr>
          <w:rFonts w:ascii="宋体" w:hAnsi="宋体" w:eastAsia="宋体"/>
          <w:sz w:val="28"/>
          <w:szCs w:val="28"/>
          <w:u w:val="single"/>
        </w:rPr>
        <w:t xml:space="preserve">            </w:t>
      </w:r>
    </w:p>
    <w:p>
      <w:pPr>
        <w:spacing w:line="420" w:lineRule="exact"/>
        <w:rPr>
          <w:rFonts w:ascii="宋体" w:hAnsi="宋体"/>
          <w:sz w:val="28"/>
          <w:szCs w:val="28"/>
        </w:rPr>
      </w:pPr>
      <w:r>
        <w:rPr>
          <w:rFonts w:hint="eastAsia" w:ascii="宋体" w:hAnsi="宋体" w:eastAsia="宋体"/>
          <w:sz w:val="28"/>
          <w:szCs w:val="28"/>
          <w:lang w:eastAsia="zh-TW"/>
        </w:rPr>
        <w:t>实验项目名称</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第</w:t>
      </w:r>
      <w:r>
        <w:rPr>
          <w:rFonts w:hint="eastAsia" w:ascii="宋体" w:hAnsi="宋体"/>
          <w:sz w:val="28"/>
          <w:szCs w:val="28"/>
          <w:u w:val="single"/>
          <w:lang w:val="en-US" w:eastAsia="zh-CN"/>
        </w:rPr>
        <w:t>六</w:t>
      </w:r>
      <w:r>
        <w:rPr>
          <w:rFonts w:hint="eastAsia" w:ascii="宋体" w:hAnsi="宋体" w:eastAsia="宋体"/>
          <w:sz w:val="28"/>
          <w:szCs w:val="28"/>
          <w:u w:val="single"/>
          <w:lang w:val="en-US" w:eastAsia="zh-CN"/>
        </w:rPr>
        <w:t xml:space="preserve">周课程实验   </w:t>
      </w:r>
      <w:r>
        <w:rPr>
          <w:rFonts w:ascii="宋体" w:hAnsi="宋体" w:eastAsia="宋体"/>
          <w:sz w:val="28"/>
          <w:szCs w:val="28"/>
          <w:u w:val="single"/>
          <w:lang w:eastAsia="zh-TW"/>
        </w:rPr>
        <w:t xml:space="preserve">    </w:t>
      </w:r>
      <w:r>
        <w:rPr>
          <w:rFonts w:hint="eastAsia" w:ascii="宋体" w:hAnsi="宋体" w:eastAsia="宋体"/>
          <w:sz w:val="28"/>
          <w:szCs w:val="28"/>
          <w:lang w:eastAsia="zh-TW"/>
        </w:rPr>
        <w:t>指导教师</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李军</w:t>
      </w:r>
      <w:r>
        <w:rPr>
          <w:rFonts w:ascii="宋体" w:hAnsi="宋体" w:eastAsia="宋体"/>
          <w:sz w:val="28"/>
          <w:szCs w:val="28"/>
          <w:u w:val="single"/>
        </w:rPr>
        <w:t xml:space="preserve">    </w:t>
      </w:r>
    </w:p>
    <w:p>
      <w:pPr>
        <w:spacing w:line="420" w:lineRule="exact"/>
        <w:rPr>
          <w:rFonts w:ascii="宋体" w:hAnsi="宋体"/>
          <w:sz w:val="28"/>
          <w:szCs w:val="28"/>
          <w:u w:val="single"/>
        </w:rPr>
      </w:pPr>
      <w:r>
        <w:rPr>
          <w:rFonts w:hint="eastAsia" w:ascii="宋体" w:hAnsi="宋体" w:eastAsia="宋体"/>
          <w:sz w:val="28"/>
          <w:szCs w:val="28"/>
          <w:lang w:eastAsia="zh-TW"/>
        </w:rPr>
        <w:t>实验项目编号</w:t>
      </w:r>
      <w:r>
        <w:rPr>
          <w:rFonts w:ascii="宋体" w:hAnsi="宋体" w:eastAsia="宋体"/>
          <w:sz w:val="28"/>
          <w:szCs w:val="28"/>
          <w:u w:val="single"/>
          <w:lang w:eastAsia="zh-TW"/>
        </w:rPr>
        <w:t xml:space="preserve">     0</w:t>
      </w:r>
      <w:r>
        <w:rPr>
          <w:rFonts w:hint="eastAsia" w:ascii="宋体" w:hAnsi="宋体" w:eastAsia="宋体"/>
          <w:sz w:val="28"/>
          <w:szCs w:val="28"/>
          <w:u w:val="single"/>
          <w:lang w:val="en-US" w:eastAsia="zh-CN"/>
        </w:rPr>
        <w:t>1</w:t>
      </w:r>
      <w:r>
        <w:rPr>
          <w:rFonts w:ascii="宋体" w:hAnsi="宋体" w:eastAsia="宋体"/>
          <w:sz w:val="28"/>
          <w:szCs w:val="28"/>
          <w:u w:val="single"/>
          <w:lang w:eastAsia="zh-TW"/>
        </w:rPr>
        <w:t xml:space="preserve">      </w:t>
      </w:r>
      <w:r>
        <w:rPr>
          <w:rFonts w:hint="eastAsia" w:ascii="宋体" w:hAnsi="宋体" w:eastAsia="宋体"/>
          <w:sz w:val="28"/>
          <w:szCs w:val="28"/>
          <w:lang w:eastAsia="zh-TW"/>
        </w:rPr>
        <w:t>实验项目类型</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设计</w:t>
      </w:r>
      <w:r>
        <w:rPr>
          <w:rFonts w:ascii="宋体" w:hAnsi="宋体" w:eastAsia="宋体"/>
          <w:sz w:val="28"/>
          <w:szCs w:val="28"/>
          <w:u w:val="single"/>
          <w:lang w:eastAsia="zh-TW"/>
        </w:rPr>
        <w:t xml:space="preserve"> </w:t>
      </w:r>
      <w:r>
        <w:rPr>
          <w:rFonts w:hint="eastAsia" w:ascii="宋体" w:hAnsi="宋体" w:eastAsia="宋体"/>
          <w:sz w:val="28"/>
          <w:szCs w:val="28"/>
          <w:lang w:eastAsia="zh-TW"/>
        </w:rPr>
        <w:t>实验地点</w:t>
      </w:r>
      <w:r>
        <w:rPr>
          <w:rFonts w:ascii="宋体" w:hAnsi="宋体" w:eastAsia="宋体"/>
          <w:sz w:val="28"/>
          <w:szCs w:val="28"/>
          <w:u w:val="single"/>
          <w:lang w:eastAsia="zh-TW"/>
        </w:rPr>
        <w:t xml:space="preserve">  </w:t>
      </w:r>
      <w:r>
        <w:rPr>
          <w:rFonts w:hint="eastAsia" w:ascii="宋体" w:hAnsi="宋体" w:eastAsia="宋体"/>
          <w:sz w:val="28"/>
          <w:szCs w:val="28"/>
          <w:u w:val="single"/>
          <w:lang w:eastAsia="zh-TW"/>
        </w:rPr>
        <w:t>机房</w:t>
      </w:r>
      <w:r>
        <w:rPr>
          <w:rFonts w:ascii="宋体" w:hAnsi="宋体" w:eastAsia="宋体"/>
          <w:sz w:val="28"/>
          <w:szCs w:val="28"/>
          <w:u w:val="single"/>
        </w:rPr>
        <w:t xml:space="preserve">    </w:t>
      </w:r>
    </w:p>
    <w:p>
      <w:pPr>
        <w:spacing w:line="420" w:lineRule="exact"/>
        <w:rPr>
          <w:rFonts w:ascii="宋体" w:hAnsi="宋体"/>
          <w:sz w:val="28"/>
          <w:szCs w:val="28"/>
          <w:u w:val="single"/>
        </w:rPr>
      </w:pPr>
      <w:r>
        <w:rPr>
          <w:rFonts w:hint="eastAsia" w:ascii="宋体" w:hAnsi="宋体" w:eastAsia="宋体"/>
          <w:sz w:val="28"/>
          <w:szCs w:val="28"/>
          <w:lang w:eastAsia="zh-TW"/>
        </w:rPr>
        <w:t>学生姓名</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倪煜麟</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lang w:eastAsia="zh-TW"/>
        </w:rPr>
        <w:t xml:space="preserve">   </w:t>
      </w:r>
      <w:r>
        <w:rPr>
          <w:rFonts w:hint="eastAsia" w:ascii="宋体" w:hAnsi="宋体" w:eastAsia="宋体"/>
          <w:sz w:val="28"/>
          <w:szCs w:val="28"/>
          <w:lang w:eastAsia="zh-TW"/>
        </w:rPr>
        <w:t>学号</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2016054314</w:t>
      </w:r>
      <w:r>
        <w:rPr>
          <w:rFonts w:ascii="宋体" w:hAnsi="宋体" w:eastAsia="宋体"/>
          <w:sz w:val="28"/>
          <w:szCs w:val="28"/>
          <w:u w:val="single"/>
        </w:rPr>
        <w:t xml:space="preserve">          </w:t>
      </w:r>
    </w:p>
    <w:p>
      <w:pPr>
        <w:numPr>
          <w:ins w:id="0" w:author="MC SYSTEM" w:date="2006-06-11T14:06:00Z"/>
        </w:numPr>
        <w:spacing w:line="420" w:lineRule="exact"/>
        <w:rPr>
          <w:rFonts w:ascii="宋体" w:hAnsi="宋体"/>
          <w:sz w:val="28"/>
          <w:szCs w:val="28"/>
          <w:u w:val="single"/>
        </w:rPr>
      </w:pPr>
      <w:r>
        <w:rPr>
          <w:rFonts w:hint="eastAsia" w:ascii="宋体" w:hAnsi="宋体" w:eastAsia="宋体"/>
          <w:sz w:val="28"/>
          <w:szCs w:val="28"/>
          <w:lang w:eastAsia="zh-TW"/>
        </w:rPr>
        <w:t>学院</w:t>
      </w:r>
      <w:r>
        <w:rPr>
          <w:rFonts w:ascii="宋体" w:hAnsi="宋体" w:eastAsia="宋体"/>
          <w:sz w:val="28"/>
          <w:szCs w:val="28"/>
          <w:u w:val="single"/>
          <w:lang w:eastAsia="zh-TW"/>
        </w:rPr>
        <w:t xml:space="preserve">    </w:t>
      </w:r>
      <w:r>
        <w:rPr>
          <w:rFonts w:hint="eastAsia" w:ascii="宋体" w:hAnsi="宋体" w:eastAsia="宋体"/>
          <w:sz w:val="28"/>
          <w:szCs w:val="28"/>
          <w:u w:val="single"/>
          <w:lang w:eastAsia="zh-TW"/>
        </w:rPr>
        <w:t>电气信息学院</w:t>
      </w:r>
      <w:r>
        <w:rPr>
          <w:rFonts w:ascii="宋体" w:hAnsi="宋体" w:eastAsia="宋体"/>
          <w:sz w:val="28"/>
          <w:szCs w:val="28"/>
          <w:u w:val="single"/>
          <w:lang w:eastAsia="zh-TW"/>
        </w:rPr>
        <w:t xml:space="preserve">   </w:t>
      </w:r>
      <w:r>
        <w:rPr>
          <w:rFonts w:hint="eastAsia" w:ascii="宋体" w:hAnsi="宋体" w:eastAsia="宋体"/>
          <w:sz w:val="28"/>
          <w:szCs w:val="28"/>
          <w:lang w:eastAsia="zh-TW"/>
        </w:rPr>
        <w:t>专业</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软件工程</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ascii="宋体" w:hAnsi="宋体" w:eastAsia="宋体"/>
          <w:sz w:val="28"/>
          <w:szCs w:val="28"/>
        </w:rPr>
        <w:t xml:space="preserve"> </w:t>
      </w:r>
    </w:p>
    <w:p>
      <w:pPr>
        <w:spacing w:line="420" w:lineRule="exact"/>
        <w:rPr>
          <w:rFonts w:hint="eastAsia" w:ascii="宋体" w:hAnsi="宋体"/>
          <w:sz w:val="28"/>
          <w:szCs w:val="28"/>
        </w:rPr>
      </w:pPr>
      <w:r>
        <w:rPr>
          <w:rFonts w:hint="eastAsia" w:ascii="宋体" w:hAnsi="宋体" w:eastAsia="宋体"/>
          <w:sz w:val="28"/>
          <w:szCs w:val="28"/>
          <w:lang w:eastAsia="zh-TW"/>
        </w:rPr>
        <w:t>实验时间</w:t>
      </w:r>
      <w:r>
        <w:rPr>
          <w:rFonts w:ascii="宋体" w:hAnsi="宋体" w:eastAsia="宋体"/>
          <w:sz w:val="28"/>
          <w:szCs w:val="28"/>
          <w:u w:val="single"/>
          <w:lang w:eastAsia="zh-TW"/>
        </w:rPr>
        <w:t xml:space="preserve"> 201</w:t>
      </w:r>
      <w:r>
        <w:rPr>
          <w:rFonts w:hint="eastAsia" w:ascii="宋体" w:hAnsi="宋体" w:eastAsia="宋体"/>
          <w:sz w:val="28"/>
          <w:szCs w:val="28"/>
          <w:u w:val="single"/>
          <w:lang w:val="en-US" w:eastAsia="zh-CN"/>
        </w:rPr>
        <w:t>9</w:t>
      </w:r>
      <w:r>
        <w:rPr>
          <w:rFonts w:hint="eastAsia" w:ascii="宋体" w:hAnsi="宋体" w:eastAsia="宋体"/>
          <w:sz w:val="28"/>
          <w:szCs w:val="28"/>
          <w:lang w:eastAsia="zh-TW"/>
        </w:rPr>
        <w:t>年</w:t>
      </w:r>
      <w:r>
        <w:rPr>
          <w:rFonts w:ascii="宋体" w:hAnsi="宋体" w:eastAsia="宋体"/>
          <w:sz w:val="28"/>
          <w:szCs w:val="28"/>
          <w:u w:val="single"/>
          <w:lang w:eastAsia="zh-TW"/>
        </w:rPr>
        <w:t xml:space="preserve"> 3</w:t>
      </w:r>
      <w:r>
        <w:rPr>
          <w:rFonts w:hint="eastAsia" w:ascii="宋体" w:hAnsi="宋体" w:eastAsia="宋体"/>
          <w:sz w:val="28"/>
          <w:szCs w:val="28"/>
          <w:lang w:eastAsia="zh-TW"/>
        </w:rPr>
        <w:t>月</w:t>
      </w:r>
      <w:r>
        <w:rPr>
          <w:rFonts w:ascii="宋体" w:hAnsi="宋体" w:eastAsia="宋体"/>
          <w:sz w:val="28"/>
          <w:szCs w:val="28"/>
          <w:u w:val="single"/>
          <w:lang w:eastAsia="zh-TW"/>
        </w:rPr>
        <w:t xml:space="preserve"> </w:t>
      </w:r>
      <w:r>
        <w:rPr>
          <w:rFonts w:hint="eastAsia" w:ascii="宋体" w:hAnsi="宋体" w:eastAsia="宋体"/>
          <w:sz w:val="28"/>
          <w:szCs w:val="28"/>
          <w:u w:val="single"/>
          <w:lang w:val="en-US" w:eastAsia="zh-CN"/>
        </w:rPr>
        <w:t>4</w:t>
      </w:r>
      <w:r>
        <w:rPr>
          <w:rFonts w:ascii="宋体" w:hAnsi="宋体" w:eastAsia="宋体"/>
          <w:sz w:val="28"/>
          <w:szCs w:val="28"/>
          <w:u w:val="single"/>
          <w:lang w:eastAsia="zh-TW"/>
        </w:rPr>
        <w:t xml:space="preserve"> </w:t>
      </w:r>
      <w:r>
        <w:rPr>
          <w:rFonts w:hint="eastAsia" w:ascii="宋体" w:hAnsi="宋体" w:eastAsia="宋体"/>
          <w:sz w:val="28"/>
          <w:szCs w:val="28"/>
          <w:lang w:eastAsia="zh-TW"/>
        </w:rPr>
        <w:t>日</w:t>
      </w:r>
    </w:p>
    <w:p>
      <w:pPr>
        <w:spacing w:line="360" w:lineRule="auto"/>
        <w:rPr>
          <w:rFonts w:hint="eastAsia" w:ascii="宋体" w:hAnsi="宋体"/>
          <w:b/>
          <w:sz w:val="28"/>
          <w:szCs w:val="28"/>
        </w:rPr>
      </w:pPr>
      <w:r>
        <w:rPr>
          <w:rFonts w:hint="eastAsia" w:ascii="宋体" w:hAnsi="宋体" w:eastAsia="宋体"/>
          <w:b/>
          <w:sz w:val="28"/>
          <w:szCs w:val="28"/>
          <w:lang w:eastAsia="zh-TW"/>
        </w:rPr>
        <w:t>一、实验目的</w:t>
      </w:r>
    </w:p>
    <w:p>
      <w:pPr>
        <w:pStyle w:val="2"/>
        <w:numPr>
          <w:ilvl w:val="0"/>
          <w:numId w:val="2"/>
        </w:numPr>
        <w:rPr>
          <w:rFonts w:hint="eastAsia" w:hAnsi="宋体"/>
          <w:sz w:val="24"/>
        </w:rPr>
      </w:pPr>
      <w:r>
        <w:rPr>
          <w:rFonts w:hint="eastAsia" w:hAnsi="宋体" w:eastAsia="宋体"/>
          <w:sz w:val="24"/>
          <w:lang w:val="en-US" w:eastAsia="zh-CN"/>
        </w:rPr>
        <w:t>学习、熟悉</w:t>
      </w:r>
      <w:r>
        <w:rPr>
          <w:rFonts w:hint="eastAsia" w:hAnsi="宋体"/>
          <w:sz w:val="24"/>
          <w:lang w:val="en-US" w:eastAsia="zh-CN"/>
        </w:rPr>
        <w:t>分支限界</w:t>
      </w:r>
      <w:r>
        <w:rPr>
          <w:rFonts w:hint="eastAsia" w:hAnsi="宋体" w:eastAsia="宋体"/>
          <w:sz w:val="24"/>
          <w:lang w:val="en-US" w:eastAsia="zh-CN"/>
        </w:rPr>
        <w:t>算法</w:t>
      </w:r>
      <w:r>
        <w:rPr>
          <w:rFonts w:hint="eastAsia" w:hAnsi="宋体" w:eastAsia="宋体"/>
          <w:sz w:val="24"/>
          <w:lang w:eastAsia="zh-TW"/>
        </w:rPr>
        <w:t>；</w:t>
      </w:r>
      <w:r>
        <w:rPr>
          <w:rFonts w:hint="eastAsia" w:hAnsi="宋体" w:eastAsia="宋体"/>
          <w:sz w:val="24"/>
        </w:rPr>
        <w:t xml:space="preserve"> </w:t>
      </w:r>
    </w:p>
    <w:p>
      <w:pPr>
        <w:snapToGrid w:val="0"/>
        <w:ind w:firstLine="420" w:firstLineChars="200"/>
        <w:rPr>
          <w:rFonts w:hint="eastAsia" w:ascii="宋体" w:hAnsi="宋体"/>
        </w:rPr>
      </w:pPr>
    </w:p>
    <w:p>
      <w:pPr>
        <w:rPr>
          <w:rFonts w:hint="eastAsia" w:ascii="宋体" w:hAnsi="宋体"/>
          <w:b/>
          <w:sz w:val="28"/>
          <w:szCs w:val="28"/>
        </w:rPr>
      </w:pPr>
      <w:r>
        <w:rPr>
          <w:rFonts w:hint="eastAsia" w:ascii="宋体" w:hAnsi="宋体" w:eastAsia="宋体"/>
          <w:b/>
          <w:sz w:val="28"/>
          <w:szCs w:val="28"/>
          <w:lang w:eastAsia="zh-TW"/>
        </w:rPr>
        <w:t>二、实验环境</w:t>
      </w:r>
    </w:p>
    <w:p>
      <w:pPr>
        <w:ind w:firstLine="420"/>
        <w:rPr>
          <w:rFonts w:hint="eastAsia" w:ascii="宋体" w:hAnsi="宋体"/>
          <w:sz w:val="24"/>
          <w:szCs w:val="21"/>
        </w:rPr>
      </w:pPr>
      <w:r>
        <w:rPr>
          <w:rFonts w:hint="eastAsia" w:ascii="宋体" w:hAnsi="宋体" w:eastAsia="宋体"/>
          <w:sz w:val="24"/>
          <w:szCs w:val="21"/>
          <w:lang w:val="en-US" w:eastAsia="zh-CN"/>
        </w:rPr>
        <w:t xml:space="preserve">Dev C++ 5.7.1 </w:t>
      </w:r>
      <w:r>
        <w:rPr>
          <w:rFonts w:hint="eastAsia" w:ascii="宋体" w:hAnsi="宋体" w:eastAsia="宋体"/>
          <w:sz w:val="24"/>
          <w:szCs w:val="21"/>
          <w:lang w:eastAsia="zh-TW"/>
        </w:rPr>
        <w:t>编程环境。</w:t>
      </w:r>
    </w:p>
    <w:p>
      <w:pPr>
        <w:ind w:firstLine="420"/>
        <w:rPr>
          <w:rFonts w:hint="eastAsia" w:ascii="宋体" w:hAnsi="宋体"/>
          <w:szCs w:val="21"/>
        </w:rPr>
      </w:pPr>
    </w:p>
    <w:p>
      <w:pPr>
        <w:rPr>
          <w:rFonts w:hint="eastAsia" w:ascii="宋体" w:hAnsi="宋体" w:eastAsia="宋体"/>
          <w:b/>
          <w:sz w:val="28"/>
          <w:szCs w:val="28"/>
          <w:lang w:eastAsia="zh-TW"/>
        </w:rPr>
      </w:pPr>
      <w:r>
        <w:rPr>
          <w:rFonts w:hint="eastAsia" w:ascii="宋体" w:hAnsi="宋体" w:eastAsia="宋体"/>
          <w:b/>
          <w:sz w:val="28"/>
          <w:szCs w:val="28"/>
          <w:lang w:val="en-US" w:eastAsia="zh-CN"/>
        </w:rPr>
        <w:t>三</w:t>
      </w:r>
      <w:r>
        <w:rPr>
          <w:rFonts w:hint="eastAsia" w:ascii="宋体" w:hAnsi="宋体" w:eastAsia="宋体"/>
          <w:b/>
          <w:sz w:val="28"/>
          <w:szCs w:val="28"/>
          <w:lang w:eastAsia="zh-TW"/>
        </w:rPr>
        <w:t>、实验内容</w:t>
      </w:r>
    </w:p>
    <w:p>
      <w:pPr>
        <w:pStyle w:val="6"/>
        <w:numPr>
          <w:ilvl w:val="0"/>
          <w:numId w:val="0"/>
        </w:numPr>
        <w:rPr>
          <w:rFonts w:hint="eastAsia"/>
        </w:rPr>
      </w:pPr>
      <w:r>
        <w:rPr>
          <w:rFonts w:hint="eastAsia"/>
        </w:rPr>
        <w:t xml:space="preserve">求解问题为0-1背包问题 </w:t>
      </w:r>
    </w:p>
    <w:p>
      <w:pPr>
        <w:pStyle w:val="6"/>
        <w:numPr>
          <w:ilvl w:val="0"/>
          <w:numId w:val="3"/>
        </w:numPr>
        <w:rPr>
          <w:rFonts w:hint="eastAsia"/>
        </w:rPr>
      </w:pPr>
      <w:r>
        <w:rPr>
          <w:rFonts w:hint="eastAsia"/>
        </w:rPr>
        <w:t>自行设计一组3个物品，画树形图来说明采用队列式与优先队列式分支限界法的求解过程，并比较队列结点的个数。</w:t>
      </w:r>
    </w:p>
    <w:p>
      <w:pPr>
        <w:pStyle w:val="6"/>
        <w:numPr>
          <w:ilvl w:val="0"/>
          <w:numId w:val="3"/>
        </w:numPr>
        <w:rPr>
          <w:rFonts w:hint="eastAsia"/>
        </w:rPr>
      </w:pPr>
      <w:r>
        <w:rPr>
          <w:rFonts w:hint="eastAsia"/>
        </w:rPr>
        <w:t>用几组背包数据测试队列式与优先队列式分支限界法的队列结点个数。</w:t>
      </w:r>
    </w:p>
    <w:p>
      <w:pPr>
        <w:pStyle w:val="6"/>
        <w:numPr>
          <w:ilvl w:val="0"/>
          <w:numId w:val="3"/>
        </w:numPr>
      </w:pPr>
      <w:r>
        <w:rPr>
          <w:rFonts w:hint="eastAsia"/>
        </w:rPr>
        <w:t>测量优先队列进队和出队占总时间的比例。</w:t>
      </w:r>
    </w:p>
    <w:p>
      <w:r>
        <w:drawing>
          <wp:inline distT="0" distB="0" distL="114300" distR="114300">
            <wp:extent cx="2529840" cy="10896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29840" cy="1089660"/>
                    </a:xfrm>
                    <a:prstGeom prst="rect">
                      <a:avLst/>
                    </a:prstGeom>
                    <a:noFill/>
                    <a:ln>
                      <a:noFill/>
                    </a:ln>
                  </pic:spPr>
                </pic:pic>
              </a:graphicData>
            </a:graphic>
          </wp:inline>
        </w:drawing>
      </w:r>
    </w:p>
    <w:p>
      <w:pPr>
        <w:rPr>
          <w:rFonts w:hint="default"/>
          <w:lang w:val="en-US" w:eastAsia="zh-CN"/>
        </w:rPr>
      </w:pPr>
      <w:r>
        <w:rPr>
          <w:rFonts w:hint="default"/>
          <w:lang w:val="en-US" w:eastAsia="zh-CN"/>
        </w:rPr>
        <w:br w:type="page"/>
      </w:r>
    </w:p>
    <w:p/>
    <w:p>
      <w:pPr>
        <w:rPr>
          <w:rFonts w:hint="eastAsia"/>
          <w:lang w:val="en-US" w:eastAsia="zh-CN"/>
        </w:rPr>
      </w:pPr>
      <w:r>
        <w:rPr>
          <w:rFonts w:hint="eastAsia"/>
          <w:lang w:val="en-US" w:eastAsia="zh-CN"/>
        </w:rPr>
        <w:t>队列式：</w:t>
      </w:r>
    </w:p>
    <w:p>
      <w:pPr>
        <w:ind w:left="3360" w:leftChars="0"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2691765</wp:posOffset>
                </wp:positionH>
                <wp:positionV relativeFrom="paragraph">
                  <wp:posOffset>128905</wp:posOffset>
                </wp:positionV>
                <wp:extent cx="736600" cy="203200"/>
                <wp:effectExtent l="1270" t="4445" r="8890" b="5715"/>
                <wp:wrapNone/>
                <wp:docPr id="15" name="直接连接符 15"/>
                <wp:cNvGraphicFramePr/>
                <a:graphic xmlns:a="http://schemas.openxmlformats.org/drawingml/2006/main">
                  <a:graphicData uri="http://schemas.microsoft.com/office/word/2010/wordprocessingShape">
                    <wps:wsp>
                      <wps:cNvCnPr/>
                      <wps:spPr>
                        <a:xfrm>
                          <a:off x="3851910" y="1379855"/>
                          <a:ext cx="73660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1.95pt;margin-top:10.15pt;height:16pt;width:58pt;z-index:251659264;mso-width-relative:page;mso-height-relative:page;" filled="f" stroked="t" coordsize="21600,21600" o:gfxdata="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lk+CNcAAAAJAQAADwAAAAAAAAAB&#10;ACAAAAAiAAAAZHJzL2Rvd25yZXYueG1sUEsBAhQAFAAAAAgAh07iQKV7P0DYAQAAdQMAAA4AAAAA&#10;AAAAAQAgAAAAJgEAAGRycy9lMm9Eb2MueG1sUEsFBgAAAAAGAAYAWQEAAHA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1624965</wp:posOffset>
                </wp:positionH>
                <wp:positionV relativeFrom="paragraph">
                  <wp:posOffset>137160</wp:posOffset>
                </wp:positionV>
                <wp:extent cx="762000" cy="118745"/>
                <wp:effectExtent l="635" t="4445" r="14605" b="13970"/>
                <wp:wrapNone/>
                <wp:docPr id="14" name="直接连接符 14"/>
                <wp:cNvGraphicFramePr/>
                <a:graphic xmlns:a="http://schemas.openxmlformats.org/drawingml/2006/main">
                  <a:graphicData uri="http://schemas.microsoft.com/office/word/2010/wordprocessingShape">
                    <wps:wsp>
                      <wps:cNvCnPr/>
                      <wps:spPr>
                        <a:xfrm flipH="1">
                          <a:off x="2767965" y="1447800"/>
                          <a:ext cx="762000" cy="11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7.95pt;margin-top:10.8pt;height:9.35pt;width:60pt;z-index:251658240;mso-width-relative:page;mso-height-relative:page;" filled="f" stroked="t" coordsize="21600,21600" o:gfxdata="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bqlk1wAAAAkBAAAP&#10;AAAAAAAAAAEAIAAAACIAAABkcnMvZG93bnJldi54bWxQSwECFAAUAAAACACHTuJAKqJZaOABAAB/&#10;AwAADgAAAAAAAAABACAAAAAmAQAAZHJzL2Uyb0RvYy54bWxQSwUGAAAAAAYABgBZAQAAeAUAAAAA&#10;">
                <v:fill on="f" focussize="0,0"/>
                <v:stroke weight="0.5pt" color="#000000 [3200]" miterlimit="8" joinstyle="miter"/>
                <v:imagedata o:title=""/>
                <o:lock v:ext="edit" aspectratio="f"/>
              </v:line>
            </w:pict>
          </mc:Fallback>
        </mc:AlternateContent>
      </w:r>
      <w:r>
        <w:rPr>
          <w:rFonts w:hint="eastAsia"/>
          <w:lang w:val="en-US" w:eastAsia="zh-CN"/>
        </w:rPr>
        <w:t>(0,0)</w:t>
      </w:r>
    </w:p>
    <w:p>
      <w:pPr>
        <w:ind w:left="1680" w:leftChars="0" w:firstLine="420" w:firstLineChars="0"/>
        <w:rPr>
          <w:rFonts w:hint="eastAsia"/>
          <w:lang w:val="en-US" w:eastAsia="zh-CN"/>
        </w:rPr>
      </w:pPr>
      <w:r>
        <w:rPr>
          <w:sz w:val="21"/>
        </w:rPr>
        <mc:AlternateContent>
          <mc:Choice Requires="wps">
            <w:drawing>
              <wp:anchor distT="0" distB="0" distL="114300" distR="114300" simplePos="0" relativeHeight="251830272" behindDoc="0" locked="0" layoutInCell="1" allowOverlap="1">
                <wp:simplePos x="0" y="0"/>
                <wp:positionH relativeFrom="column">
                  <wp:posOffset>3783965</wp:posOffset>
                </wp:positionH>
                <wp:positionV relativeFrom="paragraph">
                  <wp:posOffset>65405</wp:posOffset>
                </wp:positionV>
                <wp:extent cx="153035" cy="186690"/>
                <wp:effectExtent l="0" t="0" r="0" b="0"/>
                <wp:wrapNone/>
                <wp:docPr id="26" name="乘号 26"/>
                <wp:cNvGraphicFramePr/>
                <a:graphic xmlns:a="http://schemas.openxmlformats.org/drawingml/2006/main">
                  <a:graphicData uri="http://schemas.microsoft.com/office/word/2010/wordprocessingShape">
                    <wps:wsp>
                      <wps:cNvSpPr/>
                      <wps:spPr>
                        <a:xfrm>
                          <a:off x="2759710" y="419100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7.95pt;margin-top:5.15pt;height:14.7pt;width:12.05pt;z-index:251830272;v-text-anchor:middle;mso-width-relative:page;mso-height-relative:page;" fillcolor="#FF0000" filled="t" stroked="t" coordsize="153035,186690" o:gfxdata="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gFEGB1QAAAAkBAAAPAAAAAAAAAAEAIAAAACIAAABkcnMvZG93bnJldi54bWxQSwECFAAUAAAA&#10;CACHTuJAcFBGt2MCAAC7BAAADgAAAAAAAAABACAAAAAkAQAAZHJzL2Uyb0RvYy54bWxQSwUGAAAA&#10;AAYABgBZAQAA+QUA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786240" behindDoc="0" locked="0" layoutInCell="1" allowOverlap="1">
                <wp:simplePos x="0" y="0"/>
                <wp:positionH relativeFrom="column">
                  <wp:posOffset>3250565</wp:posOffset>
                </wp:positionH>
                <wp:positionV relativeFrom="paragraph">
                  <wp:posOffset>175895</wp:posOffset>
                </wp:positionV>
                <wp:extent cx="169545" cy="59690"/>
                <wp:effectExtent l="1270" t="4445" r="12065" b="12065"/>
                <wp:wrapNone/>
                <wp:docPr id="24" name="直接连接符 24"/>
                <wp:cNvGraphicFramePr/>
                <a:graphic xmlns:a="http://schemas.openxmlformats.org/drawingml/2006/main">
                  <a:graphicData uri="http://schemas.microsoft.com/office/word/2010/wordprocessingShape">
                    <wps:wsp>
                      <wps:cNvCnPr/>
                      <wps:spPr>
                        <a:xfrm flipH="1">
                          <a:off x="0" y="0"/>
                          <a:ext cx="169545" cy="5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5.95pt;margin-top:13.85pt;height:4.7pt;width:13.35pt;z-index:251786240;mso-width-relative:page;mso-height-relative:page;" filled="f" stroked="t" coordsize="21600,21600" o:gfxdata="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Tjh/2AAAAAkBAAAPAAAAAAAAAAEA&#10;IAAAACIAAABkcnMvZG93bnJldi54bWxQSwECFAAUAAAACACHTuJAoU/l79YBAAByAwAADgAAAAAA&#10;AAABACAAAAAnAQAAZHJzL2Uyb0RvYy54bWxQSwUGAAAAAAYABgBZAQAAbw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888365</wp:posOffset>
                </wp:positionH>
                <wp:positionV relativeFrom="paragraph">
                  <wp:posOffset>116840</wp:posOffset>
                </wp:positionV>
                <wp:extent cx="415290" cy="118745"/>
                <wp:effectExtent l="1270" t="4445" r="10160" b="13970"/>
                <wp:wrapNone/>
                <wp:docPr id="21" name="直接连接符 21"/>
                <wp:cNvGraphicFramePr/>
                <a:graphic xmlns:a="http://schemas.openxmlformats.org/drawingml/2006/main">
                  <a:graphicData uri="http://schemas.microsoft.com/office/word/2010/wordprocessingShape">
                    <wps:wsp>
                      <wps:cNvCnPr/>
                      <wps:spPr>
                        <a:xfrm flipH="1">
                          <a:off x="2031365" y="1625600"/>
                          <a:ext cx="415290" cy="11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9.95pt;margin-top:9.2pt;height:9.35pt;width:32.7pt;z-index:251678720;mso-width-relative:page;mso-height-relative:page;" filled="f" stroked="t" coordsize="21600,21600" o:gfxdata="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72421wAAAAkBAAAP&#10;AAAAAAAAAAEAIAAAACIAAABkcnMvZG93bnJldi54bWxQSwECFAAUAAAACACHTuJAg1vbteABAAB/&#10;AwAADgAAAAAAAAABACAAAAAmAQAAZHJzL2Uyb0RvYy54bWxQSwUGAAAAAAYABgBZAQAAeA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1608455</wp:posOffset>
                </wp:positionH>
                <wp:positionV relativeFrom="paragraph">
                  <wp:posOffset>125730</wp:posOffset>
                </wp:positionV>
                <wp:extent cx="313055" cy="127000"/>
                <wp:effectExtent l="1905" t="4445" r="5080" b="5715"/>
                <wp:wrapNone/>
                <wp:docPr id="17" name="直接连接符 17"/>
                <wp:cNvGraphicFramePr/>
                <a:graphic xmlns:a="http://schemas.openxmlformats.org/drawingml/2006/main">
                  <a:graphicData uri="http://schemas.microsoft.com/office/word/2010/wordprocessingShape">
                    <wps:wsp>
                      <wps:cNvCnPr/>
                      <wps:spPr>
                        <a:xfrm>
                          <a:off x="0" y="0"/>
                          <a:ext cx="313055"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6.65pt;margin-top:9.9pt;height:10pt;width:24.65pt;z-index:251663360;mso-width-relative:page;mso-height-relative:page;" filled="f" stroked="t" coordsize="21600,21600" o:gfxdata="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z4ehtYAAAAJAQAADwAAAAAAAAABACAAAAAiAAAAZHJz&#10;L2Rvd25yZXYueG1sUEsBAhQAFAAAAAgAh07iQGtNC8vNAQAAaQMAAA4AAAAAAAAAAQAgAAAAJQEA&#10;AGRycy9lMm9Eb2MueG1sUEsFBgAAAAAGAAYAWQEAAGQ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3742055</wp:posOffset>
                </wp:positionH>
                <wp:positionV relativeFrom="paragraph">
                  <wp:posOffset>150495</wp:posOffset>
                </wp:positionV>
                <wp:extent cx="245110" cy="67945"/>
                <wp:effectExtent l="1270" t="4445" r="12700" b="19050"/>
                <wp:wrapNone/>
                <wp:docPr id="16" name="直接连接符 16"/>
                <wp:cNvGraphicFramePr/>
                <a:graphic xmlns:a="http://schemas.openxmlformats.org/drawingml/2006/main">
                  <a:graphicData uri="http://schemas.microsoft.com/office/word/2010/wordprocessingShape">
                    <wps:wsp>
                      <wps:cNvCnPr/>
                      <wps:spPr>
                        <a:xfrm>
                          <a:off x="0" y="0"/>
                          <a:ext cx="245110" cy="67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4.65pt;margin-top:11.85pt;height:5.35pt;width:19.3pt;z-index:251661312;mso-width-relative:page;mso-height-relative:page;" filled="f" stroked="t" coordsize="21600,21600" o:gfxdata="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WkF/dgAAAAJAQAADwAAAAAAAAABACAAAAAiAAAAZHJz&#10;L2Rvd25yZXYueG1sUEsBAhQAFAAAAAgAh07iQD6ILxnLAQAAaAMAAA4AAAAAAAAAAQAgAAAAJwEA&#10;AGRycy9lMm9Eb2MueG1sUEsFBgAAAAAGAAYAWQEAAGQFAAAAAA==&#10;">
                <v:fill on="f" focussize="0,0"/>
                <v:stroke weight="0.5pt" color="#000000 [3200]" miterlimit="8" joinstyle="miter"/>
                <v:imagedata o:title=""/>
                <o:lock v:ext="edit" aspectratio="f"/>
              </v:line>
            </w:pict>
          </mc:Fallback>
        </mc:AlternateContent>
      </w:r>
      <w:r>
        <w:rPr>
          <w:rFonts w:hint="eastAsia"/>
          <w:lang w:val="en-US" w:eastAsia="zh-CN"/>
        </w:rPr>
        <w:t>(6,8)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(0,0)</w:t>
      </w: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2349440" behindDoc="0" locked="0" layoutInCell="1" allowOverlap="1">
                <wp:simplePos x="0" y="0"/>
                <wp:positionH relativeFrom="column">
                  <wp:posOffset>2133600</wp:posOffset>
                </wp:positionH>
                <wp:positionV relativeFrom="paragraph">
                  <wp:posOffset>87630</wp:posOffset>
                </wp:positionV>
                <wp:extent cx="153035" cy="186690"/>
                <wp:effectExtent l="0" t="0" r="0" b="0"/>
                <wp:wrapNone/>
                <wp:docPr id="29" name="乘号 29"/>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8pt;margin-top:6.9pt;height:14.7pt;width:12.05pt;z-index:252349440;v-text-anchor:middle;mso-width-relative:page;mso-height-relative:page;" fillcolor="#FF0000" filled="t" stroked="t" coordsize="153035,186690" o:gfxdata="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QWQv9UAAAAJ&#10;AQAADwAAAAAAAAABACAAAAAiAAAAZHJzL2Rvd25yZXYueG1sUEsBAhQAFAAAAAgAh07iQGm4V6xY&#10;AgAArwQAAA4AAAAAAAAAAQAgAAAAJAEAAGRycy9lMm9Eb2MueG1sUEsFBgAAAAAGAAYAWQEAAO4F&#10;AA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2176384" behindDoc="0" locked="0" layoutInCell="1" allowOverlap="1">
                <wp:simplePos x="0" y="0"/>
                <wp:positionH relativeFrom="column">
                  <wp:posOffset>346710</wp:posOffset>
                </wp:positionH>
                <wp:positionV relativeFrom="paragraph">
                  <wp:posOffset>3175</wp:posOffset>
                </wp:positionV>
                <wp:extent cx="153035" cy="186690"/>
                <wp:effectExtent l="0" t="0" r="0" b="0"/>
                <wp:wrapNone/>
                <wp:docPr id="28" name="乘号 28"/>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3pt;margin-top:0.25pt;height:14.7pt;width:12.05pt;z-index:252176384;v-text-anchor:middle;mso-width-relative:page;mso-height-relative:page;" fillcolor="#FF0000" filled="t" stroked="t" coordsize="153035,186690" o:gfxdata="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YMHTTAAAABQEA&#10;AA8AAAAAAAAAAQAgAAAAIgAAAGRycy9kb3ducmV2LnhtbFBLAQIUABQAAAAIAIdO4kCnA28VWAIA&#10;AK8EAAAOAAAAAAAAAAEAIAAAACIBAABkcnMvZTJvRG9jLnhtbFBLBQYAAAAABgAGAFkBAADsBQAA&#10;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2003328" behindDoc="0" locked="0" layoutInCell="1" allowOverlap="1">
                <wp:simplePos x="0" y="0"/>
                <wp:positionH relativeFrom="column">
                  <wp:posOffset>3234055</wp:posOffset>
                </wp:positionH>
                <wp:positionV relativeFrom="paragraph">
                  <wp:posOffset>70485</wp:posOffset>
                </wp:positionV>
                <wp:extent cx="153035" cy="186690"/>
                <wp:effectExtent l="0" t="0" r="0" b="0"/>
                <wp:wrapNone/>
                <wp:docPr id="27" name="乘号 27"/>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54.65pt;margin-top:5.55pt;height:14.7pt;width:12.05pt;z-index:252003328;v-text-anchor:middle;mso-width-relative:page;mso-height-relative:page;" fillcolor="#FF0000" filled="t" stroked="t" coordsize="153035,186690" o:gfxdata="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9V3UfWAAAA&#10;CQEAAA8AAAAAAAAAAQAgAAAAIgAAAGRycy9kb3ducmV2LnhtbFBLAQIUABQAAAAIAIdO4kD44bRF&#10;WAIAAK8EAAAOAAAAAAAAAAEAIAAAACUBAABkcnMvZTJvRG9jLnhtbFBLBQYAAAAABgAGAFkBAADv&#10;BQA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829248" behindDoc="0" locked="0" layoutInCell="1" allowOverlap="1">
                <wp:simplePos x="0" y="0"/>
                <wp:positionH relativeFrom="column">
                  <wp:posOffset>3945255</wp:posOffset>
                </wp:positionH>
                <wp:positionV relativeFrom="paragraph">
                  <wp:posOffset>180975</wp:posOffset>
                </wp:positionV>
                <wp:extent cx="84455" cy="76200"/>
                <wp:effectExtent l="3175" t="3810" r="3810" b="11430"/>
                <wp:wrapNone/>
                <wp:docPr id="25" name="直接连接符 25"/>
                <wp:cNvGraphicFramePr/>
                <a:graphic xmlns:a="http://schemas.openxmlformats.org/drawingml/2006/main">
                  <a:graphicData uri="http://schemas.microsoft.com/office/word/2010/wordprocessingShape">
                    <wps:wsp>
                      <wps:cNvCnPr/>
                      <wps:spPr>
                        <a:xfrm flipH="1">
                          <a:off x="0" y="0"/>
                          <a:ext cx="8445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0.65pt;margin-top:14.25pt;height:6pt;width:6.65pt;z-index:251829248;mso-width-relative:page;mso-height-relative:page;" filled="f" stroked="t" coordsize="21600,21600" o:gfxdata="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Q1n63YAAAACQEAAA8AAAAAAAAAAQAgAAAA&#10;IgAAAGRycy9kb3ducmV2LnhtbFBLAQIUABQAAAAIAIdO4kDsEzOp0gEAAHEDAAAOAAAAAAAAAAEA&#10;IAAAACcBAABkcnMvZTJvRG9jLnhtbFBLBQYAAAAABgAGAFkBAABr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2844165</wp:posOffset>
                </wp:positionH>
                <wp:positionV relativeFrom="paragraph">
                  <wp:posOffset>172720</wp:posOffset>
                </wp:positionV>
                <wp:extent cx="169545" cy="59690"/>
                <wp:effectExtent l="1270" t="4445" r="12065" b="12065"/>
                <wp:wrapNone/>
                <wp:docPr id="23" name="直接连接符 23"/>
                <wp:cNvGraphicFramePr/>
                <a:graphic xmlns:a="http://schemas.openxmlformats.org/drawingml/2006/main">
                  <a:graphicData uri="http://schemas.microsoft.com/office/word/2010/wordprocessingShape">
                    <wps:wsp>
                      <wps:cNvCnPr/>
                      <wps:spPr>
                        <a:xfrm flipH="1">
                          <a:off x="0" y="0"/>
                          <a:ext cx="169545" cy="5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3.95pt;margin-top:13.6pt;height:4.7pt;width:13.35pt;z-index:251743232;mso-width-relative:page;mso-height-relative:page;" filled="f" stroked="t" coordsize="21600,21600" o:gfxdata="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36kbQ2AAAAAkBAAAPAAAAAAAAAAEA&#10;IAAAACIAAABkcnMvZG93bnJldi54bWxQSwECFAAUAAAACACHTuJAC1YMctYBAAByAwAADgAAAAAA&#10;AAABACAAAAAnAQAAZHJzL2Uyb0RvYy54bWxQSwUGAAAAAAYABgBZAQAAbw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1667510</wp:posOffset>
                </wp:positionH>
                <wp:positionV relativeFrom="paragraph">
                  <wp:posOffset>172720</wp:posOffset>
                </wp:positionV>
                <wp:extent cx="169545" cy="59690"/>
                <wp:effectExtent l="1270" t="4445" r="12065" b="12065"/>
                <wp:wrapNone/>
                <wp:docPr id="22" name="直接连接符 22"/>
                <wp:cNvGraphicFramePr/>
                <a:graphic xmlns:a="http://schemas.openxmlformats.org/drawingml/2006/main">
                  <a:graphicData uri="http://schemas.microsoft.com/office/word/2010/wordprocessingShape">
                    <wps:wsp>
                      <wps:cNvCnPr/>
                      <wps:spPr>
                        <a:xfrm flipH="1">
                          <a:off x="0" y="0"/>
                          <a:ext cx="169545" cy="5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1.3pt;margin-top:13.6pt;height:4.7pt;width:13.35pt;z-index:251700224;mso-width-relative:page;mso-height-relative:page;" filled="f" stroked="t" coordsize="21600,21600" o:gfxdata="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Bj/T9cAAAAJAQAADwAAAAAAAAABACAA&#10;AAAiAAAAZHJzL2Rvd25yZXYueG1sUEsBAhQAFAAAAAgAh07iQIWImUDVAQAAcgMAAA4AAAAAAAAA&#10;AQAgAAAAJgEAAGRycy9lMm9Eb2MueG1sUEsFBgAAAAAGAAYAWQEAAG0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4258945</wp:posOffset>
                </wp:positionH>
                <wp:positionV relativeFrom="paragraph">
                  <wp:posOffset>121920</wp:posOffset>
                </wp:positionV>
                <wp:extent cx="127000" cy="143510"/>
                <wp:effectExtent l="3810" t="3175" r="6350" b="5715"/>
                <wp:wrapNone/>
                <wp:docPr id="20" name="直接连接符 20"/>
                <wp:cNvGraphicFramePr/>
                <a:graphic xmlns:a="http://schemas.openxmlformats.org/drawingml/2006/main">
                  <a:graphicData uri="http://schemas.microsoft.com/office/word/2010/wordprocessingShape">
                    <wps:wsp>
                      <wps:cNvCnPr/>
                      <wps:spPr>
                        <a:xfrm>
                          <a:off x="0" y="0"/>
                          <a:ext cx="127000" cy="1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35pt;margin-top:9.6pt;height:11.3pt;width:10pt;z-index:251677696;mso-width-relative:page;mso-height-relative:page;" filled="f" stroked="t" coordsize="21600,21600" o:gfxdata="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9hoIjWAAAACQEAAA8AAAAAAAAAAQAgAAAAIgAAAGRycy9k&#10;b3ducmV2LnhtbFBLAQIUABQAAAAIAIdO4kBiLP6AywEAAGkDAAAOAAAAAAAAAAEAIAAAACUBAABk&#10;cnMvZTJvRG9jLnhtbFBLBQYAAAAABgAGAFkBAABi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3276600</wp:posOffset>
                </wp:positionH>
                <wp:positionV relativeFrom="paragraph">
                  <wp:posOffset>121920</wp:posOffset>
                </wp:positionV>
                <wp:extent cx="127000" cy="143510"/>
                <wp:effectExtent l="3810" t="3175" r="6350" b="5715"/>
                <wp:wrapNone/>
                <wp:docPr id="19" name="直接连接符 19"/>
                <wp:cNvGraphicFramePr/>
                <a:graphic xmlns:a="http://schemas.openxmlformats.org/drawingml/2006/main">
                  <a:graphicData uri="http://schemas.microsoft.com/office/word/2010/wordprocessingShape">
                    <wps:wsp>
                      <wps:cNvCnPr/>
                      <wps:spPr>
                        <a:xfrm>
                          <a:off x="0" y="0"/>
                          <a:ext cx="127000" cy="1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8pt;margin-top:9.6pt;height:11.3pt;width:10pt;z-index:251667456;mso-width-relative:page;mso-height-relative:page;" filled="f" stroked="t" coordsize="21600,21600" o:gfxdata="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5W26utcAAAAJAQAADwAAAAAAAAABACAAAAAiAAAAZHJz&#10;L2Rvd25yZXYueG1sUEsBAhQAFAAAAAgAh07iQMPl5N7MAQAAaQMAAA4AAAAAAAAAAQAgAAAAJgEA&#10;AGRycy9lMm9Eb2MueG1sUEsFBgAAAAAGAAYAWQEAAGQ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2158365</wp:posOffset>
                </wp:positionH>
                <wp:positionV relativeFrom="paragraph">
                  <wp:posOffset>147320</wp:posOffset>
                </wp:positionV>
                <wp:extent cx="118745" cy="102235"/>
                <wp:effectExtent l="3175" t="3810" r="15240" b="15875"/>
                <wp:wrapNone/>
                <wp:docPr id="18" name="直接连接符 18"/>
                <wp:cNvGraphicFramePr/>
                <a:graphic xmlns:a="http://schemas.openxmlformats.org/drawingml/2006/main">
                  <a:graphicData uri="http://schemas.microsoft.com/office/word/2010/wordprocessingShape">
                    <wps:wsp>
                      <wps:cNvCnPr/>
                      <wps:spPr>
                        <a:xfrm>
                          <a:off x="0" y="0"/>
                          <a:ext cx="118745" cy="102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9.95pt;margin-top:11.6pt;height:8.05pt;width:9.35pt;z-index:251665408;mso-width-relative:page;mso-height-relative:page;" filled="f" stroked="t" coordsize="21600,21600" o:gfxdata="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ZxzTDYAAAACQEAAA8AAAAAAAAAAQAgAAAAIgAAAGRy&#10;cy9kb3ducmV2LnhtbFBLAQIUABQAAAAIAIdO4kA7LLchzAEAAGkDAAAOAAAAAAAAAAEAIAAAACcB&#10;AABkcnMvZTJvRG9jLnhtbFBLBQYAAAAABgAGAFkBAABlBQAAAAA=&#10;">
                <v:fill on="f" focussize="0,0"/>
                <v:stroke weight="0.5pt" color="#000000 [3200]" miterlimit="8" joinstyle="miter"/>
                <v:imagedata o:title=""/>
                <o:lock v:ext="edit" aspectratio="f"/>
              </v:line>
            </w:pict>
          </mc:Fallback>
        </mc:AlternateContent>
      </w:r>
      <w:r>
        <w:rPr>
          <w:rFonts w:hint="eastAsia"/>
          <w:lang w:val="en-US" w:eastAsia="zh-CN"/>
        </w:rPr>
        <w:t>(11,7)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(5,7)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(0,0)</w:t>
      </w:r>
    </w:p>
    <w:p>
      <w:pPr>
        <w:ind w:left="1260" w:leftChars="0" w:firstLine="1260" w:firstLineChars="600"/>
        <w:rPr>
          <w:rFonts w:hint="eastAsia"/>
          <w:lang w:val="en-US" w:eastAsia="zh-CN"/>
        </w:rPr>
      </w:pPr>
      <w:r>
        <w:rPr>
          <w:rFonts w:hint="eastAsia"/>
          <w:lang w:val="en-US" w:eastAsia="zh-CN"/>
        </w:rPr>
        <w:t>(10,14)    (6,8)   (9,13)   (5,7)     (4,6)   (0,0)</w:t>
      </w:r>
    </w:p>
    <w:p>
      <w:pPr>
        <w:ind w:left="1260" w:leftChars="0" w:firstLine="1260" w:firstLineChars="6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优先队列式：</w:t>
      </w:r>
    </w:p>
    <w:p>
      <w:pPr>
        <w:ind w:left="3360" w:leftChars="0" w:firstLine="420" w:firstLineChars="0"/>
        <w:rPr>
          <w:rFonts w:hint="eastAsia"/>
          <w:lang w:val="en-US" w:eastAsia="zh-CN"/>
        </w:rPr>
      </w:pPr>
      <w:r>
        <w:rPr>
          <w:sz w:val="21"/>
        </w:rPr>
        <mc:AlternateContent>
          <mc:Choice Requires="wps">
            <w:drawing>
              <wp:anchor distT="0" distB="0" distL="114300" distR="114300" simplePos="0" relativeHeight="253740032" behindDoc="0" locked="0" layoutInCell="1" allowOverlap="1">
                <wp:simplePos x="0" y="0"/>
                <wp:positionH relativeFrom="column">
                  <wp:posOffset>2726055</wp:posOffset>
                </wp:positionH>
                <wp:positionV relativeFrom="paragraph">
                  <wp:posOffset>85090</wp:posOffset>
                </wp:positionV>
                <wp:extent cx="702310" cy="211455"/>
                <wp:effectExtent l="1270" t="4445" r="12700" b="12700"/>
                <wp:wrapNone/>
                <wp:docPr id="33" name="直接连接符 33"/>
                <wp:cNvGraphicFramePr/>
                <a:graphic xmlns:a="http://schemas.openxmlformats.org/drawingml/2006/main">
                  <a:graphicData uri="http://schemas.microsoft.com/office/word/2010/wordprocessingShape">
                    <wps:wsp>
                      <wps:cNvCnPr/>
                      <wps:spPr>
                        <a:xfrm flipH="1" flipV="1">
                          <a:off x="0" y="0"/>
                          <a:ext cx="702310" cy="211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65pt;margin-top:6.7pt;height:16.65pt;width:55.3pt;z-index:253740032;mso-width-relative:page;mso-height-relative:page;" filled="f" stroked="t" coordsize="21600,21600" o:gfxdata="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2IGfrYAAAACQEAAA8AAAAAAAAA&#10;AQAgAAAAIgAAAGRycy9kb3ducmV2LnhtbFBLAQIUABQAAAAIAIdO4kBYRwCq2AEAAH0DAAAOAAAA&#10;AAAAAAEAIAAAACcBAABkcnMvZTJvRG9jLnhtbFBLBQYAAAAABgAGAFkBAABx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350464" behindDoc="0" locked="0" layoutInCell="1" allowOverlap="1">
                <wp:simplePos x="0" y="0"/>
                <wp:positionH relativeFrom="column">
                  <wp:posOffset>1607820</wp:posOffset>
                </wp:positionH>
                <wp:positionV relativeFrom="paragraph">
                  <wp:posOffset>101600</wp:posOffset>
                </wp:positionV>
                <wp:extent cx="762000" cy="118745"/>
                <wp:effectExtent l="635" t="4445" r="14605" b="13970"/>
                <wp:wrapNone/>
                <wp:docPr id="30" name="直接连接符 30"/>
                <wp:cNvGraphicFramePr/>
                <a:graphic xmlns:a="http://schemas.openxmlformats.org/drawingml/2006/main">
                  <a:graphicData uri="http://schemas.microsoft.com/office/word/2010/wordprocessingShape">
                    <wps:wsp>
                      <wps:cNvCnPr/>
                      <wps:spPr>
                        <a:xfrm flipH="1">
                          <a:off x="0" y="0"/>
                          <a:ext cx="762000" cy="11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6.6pt;margin-top:8pt;height:9.35pt;width:60pt;z-index:252350464;mso-width-relative:page;mso-height-relative:page;" filled="f" stroked="t" coordsize="21600,21600" o:gfxdata="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YVpeXXAAAACQEAAA8AAAAAAAAAAQAgAAAA&#10;IgAAAGRycy9kb3ducmV2LnhtbFBLAQIUABQAAAAIAIdO4kCvteRY0wEAAHMDAAAOAAAAAAAAAAEA&#10;IAAAACYBAABkcnMvZTJvRG9jLnhtbFBLBQYAAAAABgAGAFkBAABrBQAAAAA=&#10;">
                <v:fill on="f" focussize="0,0"/>
                <v:stroke weight="0.5pt" color="#000000 [3200]" miterlimit="8" joinstyle="miter"/>
                <v:imagedata o:title=""/>
                <o:lock v:ext="edit" aspectratio="f"/>
              </v:line>
            </w:pict>
          </mc:Fallback>
        </mc:AlternateContent>
      </w:r>
      <w:r>
        <w:rPr>
          <w:rFonts w:hint="eastAsia"/>
          <w:lang w:val="en-US" w:eastAsia="zh-CN"/>
        </w:rPr>
        <w:t>(0,0)</w:t>
      </w:r>
    </w:p>
    <w:p>
      <w:pPr>
        <w:ind w:left="1680" w:leftChars="0" w:firstLine="420" w:firstLineChars="0"/>
        <w:rPr>
          <w:rFonts w:hint="eastAsia"/>
          <w:lang w:val="en-US" w:eastAsia="zh-CN"/>
        </w:rPr>
      </w:pPr>
      <w:r>
        <w:rPr>
          <w:sz w:val="21"/>
        </w:rPr>
        <mc:AlternateContent>
          <mc:Choice Requires="wps">
            <w:drawing>
              <wp:anchor distT="0" distB="0" distL="114300" distR="114300" simplePos="0" relativeHeight="255126528" behindDoc="0" locked="0" layoutInCell="1" allowOverlap="1">
                <wp:simplePos x="0" y="0"/>
                <wp:positionH relativeFrom="column">
                  <wp:posOffset>3691890</wp:posOffset>
                </wp:positionH>
                <wp:positionV relativeFrom="paragraph">
                  <wp:posOffset>12700</wp:posOffset>
                </wp:positionV>
                <wp:extent cx="153035" cy="186690"/>
                <wp:effectExtent l="0" t="0" r="0" b="0"/>
                <wp:wrapNone/>
                <wp:docPr id="35" name="乘号 35"/>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7pt;margin-top:1pt;height:14.7pt;width:12.05pt;z-index:255126528;v-text-anchor:middle;mso-width-relative:page;mso-height-relative:page;" fillcolor="#FF0000" filled="t" stroked="t" coordsize="153035,186690" o:gfxdata="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dbSCk1QAAAAgB&#10;AAAPAAAAAAAAAAEAIAAAACIAAABkcnMvZG93bnJldi54bWxQSwECFAAUAAAACACHTuJAKUfRkFcC&#10;AACvBAAADgAAAAAAAAABACAAAAAkAQAAZHJzL2Uyb0RvYy54bWxQSwUGAAAAAAYABgBZAQAA7QUA&#10;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4434304" behindDoc="0" locked="0" layoutInCell="1" allowOverlap="1">
                <wp:simplePos x="0" y="0"/>
                <wp:positionH relativeFrom="column">
                  <wp:posOffset>1676400</wp:posOffset>
                </wp:positionH>
                <wp:positionV relativeFrom="paragraph">
                  <wp:posOffset>107315</wp:posOffset>
                </wp:positionV>
                <wp:extent cx="372110" cy="177165"/>
                <wp:effectExtent l="1905" t="4445" r="6985" b="16510"/>
                <wp:wrapNone/>
                <wp:docPr id="34" name="直接连接符 34"/>
                <wp:cNvGraphicFramePr/>
                <a:graphic xmlns:a="http://schemas.openxmlformats.org/drawingml/2006/main">
                  <a:graphicData uri="http://schemas.microsoft.com/office/word/2010/wordprocessingShape">
                    <wps:wsp>
                      <wps:cNvCnPr/>
                      <wps:spPr>
                        <a:xfrm flipH="1" flipV="1">
                          <a:off x="0" y="0"/>
                          <a:ext cx="372110" cy="177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2pt;margin-top:8.45pt;height:13.95pt;width:29.3pt;z-index:254434304;mso-width-relative:page;mso-height-relative:page;" filled="f" stroked="t" coordsize="21600,21600" o:gfxdata="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g3+x/YAAAACQEAAA8AAAAAAAAA&#10;AQAgAAAAIgAAAGRycy9kb3ducmV2LnhtbFBLAQIUABQAAAAIAIdO4kAu3a0X2AEAAH0DAAAOAAAA&#10;AAAAAAEAIAAAACcBAABkcnMvZTJvRG9jLnhtbFBLBQYAAAAABgAGAFkBAABx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351488" behindDoc="0" locked="0" layoutInCell="1" allowOverlap="1">
                <wp:simplePos x="0" y="0"/>
                <wp:positionH relativeFrom="column">
                  <wp:posOffset>973455</wp:posOffset>
                </wp:positionH>
                <wp:positionV relativeFrom="paragraph">
                  <wp:posOffset>132715</wp:posOffset>
                </wp:positionV>
                <wp:extent cx="338455" cy="101600"/>
                <wp:effectExtent l="1270" t="4445" r="10795" b="15875"/>
                <wp:wrapNone/>
                <wp:docPr id="31" name="直接连接符 31"/>
                <wp:cNvGraphicFramePr/>
                <a:graphic xmlns:a="http://schemas.openxmlformats.org/drawingml/2006/main">
                  <a:graphicData uri="http://schemas.microsoft.com/office/word/2010/wordprocessingShape">
                    <wps:wsp>
                      <wps:cNvCnPr/>
                      <wps:spPr>
                        <a:xfrm flipH="1">
                          <a:off x="0" y="0"/>
                          <a:ext cx="338455"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6.65pt;margin-top:10.45pt;height:8pt;width:26.65pt;z-index:252351488;mso-width-relative:page;mso-height-relative:page;" filled="f" stroked="t" coordsize="21600,21600" o:gfxdata="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TDap7XAAAACQEAAA8AAAAAAAAAAQAg&#10;AAAAIgAAAGRycy9kb3ducmV2LnhtbFBLAQIUABQAAAAIAIdO4kDs4cJr1gEAAHMDAAAOAAAAAAAA&#10;AAEAIAAAACYBAABkcnMvZTJvRG9jLnhtbFBLBQYAAAAABgAGAFkBAABuBQAAAAA=&#10;">
                <v:fill on="f" focussize="0,0"/>
                <v:stroke weight="0.5pt" color="#000000 [3200]" miterlimit="8" joinstyle="miter"/>
                <v:imagedata o:title=""/>
                <o:lock v:ext="edit" aspectratio="f"/>
              </v:line>
            </w:pict>
          </mc:Fallback>
        </mc:AlternateContent>
      </w:r>
      <w:r>
        <w:rPr>
          <w:rFonts w:hint="eastAsia"/>
          <w:lang w:val="en-US" w:eastAsia="zh-CN"/>
        </w:rPr>
        <w:t>(6,8)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(0,0)</w:t>
      </w: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6510976" behindDoc="0" locked="0" layoutInCell="1" allowOverlap="1">
                <wp:simplePos x="0" y="0"/>
                <wp:positionH relativeFrom="column">
                  <wp:posOffset>355600</wp:posOffset>
                </wp:positionH>
                <wp:positionV relativeFrom="paragraph">
                  <wp:posOffset>26670</wp:posOffset>
                </wp:positionV>
                <wp:extent cx="153035" cy="186690"/>
                <wp:effectExtent l="0" t="0" r="0" b="0"/>
                <wp:wrapNone/>
                <wp:docPr id="37" name="乘号 37"/>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8pt;margin-top:2.1pt;height:14.7pt;width:12.05pt;z-index:256510976;v-text-anchor:middle;mso-width-relative:page;mso-height-relative:page;" fillcolor="#FF0000" filled="t" stroked="t" coordsize="153035,186690" o:gfxdata="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3E1V9QAAAAG&#10;AQAADwAAAAAAAAABACAAAAAiAAAAZHJzL2Rvd25yZXYueG1sUEsBAhQAFAAAAAgAh07iQPQ20TlZ&#10;AgAArwQAAA4AAAAAAAAAAQAgAAAAIwEAAGRycy9lMm9Eb2MueG1sUEsFBgAAAAAGAAYAWQEAAO4F&#10;AA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5818752" behindDoc="0" locked="0" layoutInCell="1" allowOverlap="1">
                <wp:simplePos x="0" y="0"/>
                <wp:positionH relativeFrom="column">
                  <wp:posOffset>2497455</wp:posOffset>
                </wp:positionH>
                <wp:positionV relativeFrom="paragraph">
                  <wp:posOffset>187325</wp:posOffset>
                </wp:positionV>
                <wp:extent cx="153035" cy="186690"/>
                <wp:effectExtent l="0" t="0" r="0" b="0"/>
                <wp:wrapNone/>
                <wp:docPr id="36" name="乘号 36"/>
                <wp:cNvGraphicFramePr/>
                <a:graphic xmlns:a="http://schemas.openxmlformats.org/drawingml/2006/main">
                  <a:graphicData uri="http://schemas.microsoft.com/office/word/2010/wordprocessingShape">
                    <wps:wsp>
                      <wps:cNvSpPr/>
                      <wps:spPr>
                        <a:xfrm>
                          <a:off x="0" y="0"/>
                          <a:ext cx="153035" cy="18669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6.65pt;margin-top:14.75pt;height:14.7pt;width:12.05pt;z-index:255818752;v-text-anchor:middle;mso-width-relative:page;mso-height-relative:page;" fillcolor="#FF0000" filled="t" stroked="t" coordsize="153035,186690" o:gfxdata="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jEI69cA&#10;AAAJAQAADwAAAAAAAAABACAAAAAiAAAAZHJzL2Rvd25yZXYueG1sUEsBAhQAFAAAAAgAh07iQDqN&#10;6YBZAgAArwQAAA4AAAAAAAAAAQAgAAAAJgEAAGRycy9lMm9Eb2MueG1sUEsFBgAAAAAGAAYAWQEA&#10;APEFAAAAAA==&#10;" path="m22836,56247l50673,33429,76517,64956,102361,33429,130198,56247,99788,93345,130198,130442,102361,153260,76517,121733,50673,153260,22836,130442,53246,93345xe">
                <v:path o:connectlocs="36755,44838;116279,44838;116279,141851;36755,141851" o:connectangles="164,247,0,82"/>
                <v:fill on="t"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3045760" behindDoc="0" locked="0" layoutInCell="1" allowOverlap="1">
                <wp:simplePos x="0" y="0"/>
                <wp:positionH relativeFrom="column">
                  <wp:posOffset>1955800</wp:posOffset>
                </wp:positionH>
                <wp:positionV relativeFrom="paragraph">
                  <wp:posOffset>153670</wp:posOffset>
                </wp:positionV>
                <wp:extent cx="152400" cy="76835"/>
                <wp:effectExtent l="1905" t="4445" r="13335" b="10160"/>
                <wp:wrapNone/>
                <wp:docPr id="32" name="直接连接符 32"/>
                <wp:cNvGraphicFramePr/>
                <a:graphic xmlns:a="http://schemas.openxmlformats.org/drawingml/2006/main">
                  <a:graphicData uri="http://schemas.microsoft.com/office/word/2010/wordprocessingShape">
                    <wps:wsp>
                      <wps:cNvCnPr/>
                      <wps:spPr>
                        <a:xfrm flipH="1">
                          <a:off x="0" y="0"/>
                          <a:ext cx="152400" cy="7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54pt;margin-top:12.1pt;height:6.05pt;width:12pt;z-index:253045760;mso-width-relative:page;mso-height-relative:page;" filled="f" stroked="t" coordsize="21600,21600" o:gfxdata="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jns27YAAAACQEAAA8AAAAAAAAAAQAgAAAA&#10;IgAAAGRycy9kb3ducmV2LnhtbFBLAQIUABQAAAAIAIdO4kBimmT/0gEAAHIDAAAOAAAAAAAAAAEA&#10;IAAAACcBAABkcnMvZTJvRG9jLnhtbFBLBQYAAAAABgAGAFkBAABrBQAAAAA=&#10;">
                <v:fill on="f" focussize="0,0"/>
                <v:stroke weight="0.5pt" color="#000000 [3200]" miterlimit="8" joinstyle="miter"/>
                <v:imagedata o:title=""/>
                <o:lock v:ext="edit" aspectratio="f"/>
              </v:line>
            </w:pict>
          </mc:Fallback>
        </mc:AlternateContent>
      </w:r>
      <w:r>
        <w:rPr>
          <w:rFonts w:hint="eastAsia"/>
          <w:lang w:val="en-US" w:eastAsia="zh-CN"/>
        </w:rPr>
        <w:t>(11,7)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(6,8)</w:t>
      </w:r>
    </w:p>
    <w:p>
      <w:pPr>
        <w:ind w:left="2100" w:leftChars="0" w:firstLine="420" w:firstLineChars="0"/>
        <w:rPr>
          <w:rFonts w:hint="eastAsia"/>
          <w:lang w:val="en-US" w:eastAsia="zh-CN"/>
        </w:rPr>
      </w:pPr>
      <w:r>
        <w:rPr>
          <w:rFonts w:hint="eastAsia"/>
          <w:lang w:val="en-US" w:eastAsia="zh-CN"/>
        </w:rPr>
        <w:t>(10,14)</w:t>
      </w: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rPr>
          <w:rFonts w:hint="eastAsia"/>
          <w:lang w:val="en-US" w:eastAsia="zh-CN"/>
        </w:rPr>
      </w:pPr>
      <w:r>
        <w:rPr>
          <w:rFonts w:hint="eastAsia"/>
          <w:lang w:val="en-US" w:eastAsia="zh-CN"/>
        </w:rPr>
        <w:t>优先队列式结点数量比队列式少，能更快的找到最优解，但最坏情况下，两者都是O(2^n)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结点个数测试结果（测试数据见test.txt）：</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32829"/>
    <w:multiLevelType w:val="multilevel"/>
    <w:tmpl w:val="491328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C93944"/>
    <w:multiLevelType w:val="multilevel"/>
    <w:tmpl w:val="4EC93944"/>
    <w:lvl w:ilvl="0" w:tentative="0">
      <w:start w:val="1"/>
      <w:numFmt w:val="decimal"/>
      <w:pStyle w:val="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CCA4C38"/>
    <w:multiLevelType w:val="multilevel"/>
    <w:tmpl w:val="6CCA4C3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F0C65"/>
    <w:rsid w:val="0940170A"/>
    <w:rsid w:val="5EF47F6E"/>
    <w:rsid w:val="5F5F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nhideWhenUsed/>
    <w:uiPriority w:val="99"/>
    <w:pPr>
      <w:tabs>
        <w:tab w:val="center" w:pos="4153"/>
        <w:tab w:val="right" w:pos="8306"/>
      </w:tabs>
      <w:snapToGrid w:val="0"/>
      <w:jc w:val="left"/>
    </w:pPr>
    <w:rPr>
      <w:sz w:val="18"/>
      <w:szCs w:val="18"/>
    </w:rPr>
  </w:style>
  <w:style w:type="paragraph" w:customStyle="1" w:styleId="6">
    <w:name w:val="周正文"/>
    <w:basedOn w:val="7"/>
    <w:qFormat/>
    <w:uiPriority w:val="0"/>
    <w:pPr>
      <w:numPr>
        <w:ilvl w:val="0"/>
        <w:numId w:val="1"/>
      </w:numPr>
      <w:spacing w:line="480" w:lineRule="auto"/>
      <w:ind w:firstLine="0" w:firstLineChars="0"/>
    </w:pPr>
    <w:rPr>
      <w:sz w:val="24"/>
      <w:szCs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2019-04-19T04:09:00Z</dcterms:created>
  <dc:creator>Neo</dc:creator>
  <cp:lastModifiedBy>Neo</cp:lastModifiedBy>
  <dcterms:modified xsi:type="dcterms:W3CDTF">2019-05-05T07:46:16Z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